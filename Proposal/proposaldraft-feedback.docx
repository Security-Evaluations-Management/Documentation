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A4268" w14:textId="77777777" w:rsidR="00225D22" w:rsidRPr="00187DD4" w:rsidRDefault="00225D22" w:rsidP="00187DD4">
      <w:pPr>
        <w:spacing w:line="240" w:lineRule="auto"/>
        <w:jc w:val="center"/>
        <w:rPr>
          <w:rFonts w:ascii="Times New Roman" w:hAnsi="Times New Roman" w:cs="Times New Roman"/>
          <w:sz w:val="24"/>
          <w:szCs w:val="24"/>
        </w:rPr>
      </w:pPr>
    </w:p>
    <w:p w14:paraId="316291B5" w14:textId="77777777" w:rsidR="00225D22" w:rsidRPr="00187DD4" w:rsidRDefault="00225D22" w:rsidP="00187DD4">
      <w:pPr>
        <w:spacing w:line="240" w:lineRule="auto"/>
        <w:jc w:val="center"/>
        <w:rPr>
          <w:rFonts w:ascii="Times New Roman" w:hAnsi="Times New Roman" w:cs="Times New Roman"/>
          <w:sz w:val="24"/>
          <w:szCs w:val="24"/>
        </w:rPr>
      </w:pPr>
    </w:p>
    <w:p w14:paraId="2D7CA565" w14:textId="77777777" w:rsidR="00225D22" w:rsidRPr="00187DD4" w:rsidRDefault="00225D22" w:rsidP="00187DD4">
      <w:pPr>
        <w:spacing w:line="240" w:lineRule="auto"/>
        <w:jc w:val="center"/>
        <w:rPr>
          <w:rFonts w:ascii="Times New Roman" w:hAnsi="Times New Roman" w:cs="Times New Roman"/>
          <w:sz w:val="24"/>
          <w:szCs w:val="24"/>
        </w:rPr>
      </w:pPr>
    </w:p>
    <w:p w14:paraId="21E1E8F6" w14:textId="77777777" w:rsidR="00225D22" w:rsidRPr="00187DD4" w:rsidRDefault="00225D22" w:rsidP="00187DD4">
      <w:pPr>
        <w:spacing w:line="240" w:lineRule="auto"/>
        <w:jc w:val="center"/>
        <w:rPr>
          <w:rFonts w:ascii="Times New Roman" w:hAnsi="Times New Roman" w:cs="Times New Roman"/>
          <w:sz w:val="24"/>
          <w:szCs w:val="24"/>
        </w:rPr>
      </w:pPr>
    </w:p>
    <w:p w14:paraId="72B2F3F7" w14:textId="77777777" w:rsidR="00225D22" w:rsidRPr="00187DD4" w:rsidRDefault="00225D22" w:rsidP="00187DD4">
      <w:pPr>
        <w:spacing w:line="240" w:lineRule="auto"/>
        <w:jc w:val="center"/>
        <w:rPr>
          <w:rFonts w:ascii="Times New Roman" w:hAnsi="Times New Roman" w:cs="Times New Roman"/>
          <w:sz w:val="24"/>
          <w:szCs w:val="24"/>
        </w:rPr>
      </w:pPr>
    </w:p>
    <w:p w14:paraId="56463953" w14:textId="77777777" w:rsidR="00225D22" w:rsidRPr="00187DD4" w:rsidRDefault="00225D22" w:rsidP="00187DD4">
      <w:pPr>
        <w:spacing w:line="240" w:lineRule="auto"/>
        <w:jc w:val="center"/>
        <w:rPr>
          <w:rFonts w:ascii="Times New Roman" w:hAnsi="Times New Roman" w:cs="Times New Roman"/>
          <w:sz w:val="24"/>
          <w:szCs w:val="24"/>
        </w:rPr>
      </w:pPr>
    </w:p>
    <w:p w14:paraId="5F1202E3" w14:textId="77777777" w:rsidR="00225D22" w:rsidRPr="00187DD4" w:rsidRDefault="00225D22" w:rsidP="00187DD4">
      <w:pPr>
        <w:spacing w:line="240" w:lineRule="auto"/>
        <w:jc w:val="center"/>
        <w:rPr>
          <w:rFonts w:ascii="Times New Roman" w:hAnsi="Times New Roman" w:cs="Times New Roman"/>
          <w:sz w:val="24"/>
          <w:szCs w:val="24"/>
        </w:rPr>
      </w:pPr>
    </w:p>
    <w:p w14:paraId="5105A138" w14:textId="77777777" w:rsidR="00225D22" w:rsidRPr="00187DD4" w:rsidRDefault="00225D22" w:rsidP="00187DD4">
      <w:pPr>
        <w:spacing w:line="240" w:lineRule="auto"/>
        <w:jc w:val="center"/>
        <w:rPr>
          <w:rFonts w:ascii="Times New Roman" w:hAnsi="Times New Roman" w:cs="Times New Roman"/>
          <w:sz w:val="24"/>
          <w:szCs w:val="24"/>
        </w:rPr>
      </w:pPr>
    </w:p>
    <w:p w14:paraId="6006CA9E" w14:textId="77777777" w:rsidR="00225D22" w:rsidRPr="00187DD4" w:rsidRDefault="00225D22" w:rsidP="00187DD4">
      <w:pPr>
        <w:spacing w:line="240" w:lineRule="auto"/>
        <w:jc w:val="center"/>
        <w:rPr>
          <w:rFonts w:ascii="Times New Roman" w:hAnsi="Times New Roman" w:cs="Times New Roman"/>
          <w:sz w:val="24"/>
          <w:szCs w:val="24"/>
        </w:rPr>
      </w:pPr>
    </w:p>
    <w:p w14:paraId="7F97F11A" w14:textId="77777777" w:rsidR="00225D22" w:rsidRPr="00187DD4" w:rsidRDefault="00225D22" w:rsidP="00187DD4">
      <w:pPr>
        <w:spacing w:line="240" w:lineRule="auto"/>
        <w:jc w:val="center"/>
        <w:rPr>
          <w:rFonts w:ascii="Times New Roman" w:hAnsi="Times New Roman" w:cs="Times New Roman"/>
          <w:sz w:val="24"/>
          <w:szCs w:val="24"/>
        </w:rPr>
      </w:pPr>
    </w:p>
    <w:p w14:paraId="03096D42" w14:textId="77777777" w:rsidR="00225D22" w:rsidRPr="00187DD4" w:rsidRDefault="00225D22" w:rsidP="00187DD4">
      <w:pPr>
        <w:spacing w:line="240" w:lineRule="auto"/>
        <w:jc w:val="center"/>
        <w:rPr>
          <w:rFonts w:ascii="Times New Roman" w:hAnsi="Times New Roman" w:cs="Times New Roman"/>
          <w:b/>
          <w:bCs/>
          <w:sz w:val="40"/>
          <w:szCs w:val="40"/>
        </w:rPr>
      </w:pPr>
      <w:r w:rsidRPr="00187DD4">
        <w:rPr>
          <w:rFonts w:ascii="Times New Roman" w:hAnsi="Times New Roman" w:cs="Times New Roman"/>
          <w:b/>
          <w:bCs/>
          <w:sz w:val="40"/>
          <w:szCs w:val="40"/>
        </w:rPr>
        <w:t>A Platform for Managing Security Evaluations</w:t>
      </w:r>
    </w:p>
    <w:p w14:paraId="08FF3695" w14:textId="77777777" w:rsidR="00225D22" w:rsidRPr="00187DD4" w:rsidRDefault="00225D22" w:rsidP="00187DD4">
      <w:pPr>
        <w:spacing w:line="240" w:lineRule="auto"/>
        <w:jc w:val="center"/>
        <w:rPr>
          <w:rFonts w:ascii="Times New Roman" w:hAnsi="Times New Roman" w:cs="Times New Roman"/>
          <w:sz w:val="24"/>
          <w:szCs w:val="24"/>
        </w:rPr>
      </w:pPr>
    </w:p>
    <w:p w14:paraId="41DDB2B8" w14:textId="77777777" w:rsidR="00225D22" w:rsidRPr="00187DD4" w:rsidRDefault="00225D22" w:rsidP="00187DD4">
      <w:pPr>
        <w:spacing w:line="240" w:lineRule="auto"/>
        <w:jc w:val="center"/>
        <w:rPr>
          <w:rFonts w:ascii="Times New Roman" w:hAnsi="Times New Roman" w:cs="Times New Roman"/>
          <w:sz w:val="24"/>
          <w:szCs w:val="24"/>
        </w:rPr>
      </w:pPr>
    </w:p>
    <w:p w14:paraId="711E0659" w14:textId="70E1ADD8" w:rsidR="00225D22" w:rsidRPr="00187DD4" w:rsidRDefault="00225D22" w:rsidP="00187DD4">
      <w:pPr>
        <w:spacing w:line="240" w:lineRule="auto"/>
        <w:jc w:val="center"/>
        <w:rPr>
          <w:rFonts w:ascii="Times New Roman" w:hAnsi="Times New Roman" w:cs="Times New Roman"/>
          <w:sz w:val="24"/>
          <w:szCs w:val="24"/>
        </w:rPr>
      </w:pPr>
    </w:p>
    <w:p w14:paraId="1CD72F0F" w14:textId="77777777" w:rsidR="0072087A" w:rsidRPr="00187DD4" w:rsidRDefault="0072087A" w:rsidP="00187DD4">
      <w:pPr>
        <w:spacing w:line="240" w:lineRule="auto"/>
        <w:jc w:val="center"/>
        <w:rPr>
          <w:rFonts w:ascii="Times New Roman" w:hAnsi="Times New Roman" w:cs="Times New Roman"/>
          <w:sz w:val="24"/>
          <w:szCs w:val="24"/>
        </w:rPr>
      </w:pPr>
    </w:p>
    <w:p w14:paraId="27E66571" w14:textId="77777777" w:rsidR="00225D22" w:rsidRPr="00187DD4" w:rsidRDefault="00225D22" w:rsidP="00187DD4">
      <w:pPr>
        <w:spacing w:line="240" w:lineRule="auto"/>
        <w:jc w:val="center"/>
        <w:rPr>
          <w:rFonts w:ascii="Times New Roman" w:hAnsi="Times New Roman" w:cs="Times New Roman"/>
          <w:sz w:val="24"/>
          <w:szCs w:val="24"/>
        </w:rPr>
      </w:pPr>
    </w:p>
    <w:p w14:paraId="4CCE631C" w14:textId="77777777" w:rsidR="00225D22" w:rsidRPr="00187DD4" w:rsidRDefault="00225D22" w:rsidP="00187DD4">
      <w:pPr>
        <w:spacing w:line="240" w:lineRule="auto"/>
        <w:jc w:val="center"/>
        <w:rPr>
          <w:rFonts w:ascii="Times New Roman" w:hAnsi="Times New Roman" w:cs="Times New Roman"/>
          <w:b/>
          <w:bCs/>
          <w:sz w:val="36"/>
          <w:szCs w:val="36"/>
        </w:rPr>
      </w:pPr>
      <w:r w:rsidRPr="00187DD4">
        <w:rPr>
          <w:rFonts w:ascii="Times New Roman" w:hAnsi="Times New Roman" w:cs="Times New Roman"/>
          <w:b/>
          <w:bCs/>
          <w:sz w:val="36"/>
          <w:szCs w:val="36"/>
        </w:rPr>
        <w:t>Project Proposal (Draft)</w:t>
      </w:r>
    </w:p>
    <w:p w14:paraId="24BD18D1" w14:textId="77777777" w:rsidR="00225D22" w:rsidRPr="00187DD4" w:rsidRDefault="00225D22" w:rsidP="00187DD4">
      <w:pPr>
        <w:spacing w:line="240" w:lineRule="auto"/>
        <w:jc w:val="center"/>
        <w:rPr>
          <w:rFonts w:ascii="Times New Roman" w:hAnsi="Times New Roman" w:cs="Times New Roman"/>
          <w:sz w:val="24"/>
          <w:szCs w:val="24"/>
        </w:rPr>
      </w:pPr>
      <w:r w:rsidRPr="00187DD4">
        <w:rPr>
          <w:rFonts w:ascii="Times New Roman" w:hAnsi="Times New Roman" w:cs="Times New Roman"/>
          <w:sz w:val="24"/>
          <w:szCs w:val="24"/>
        </w:rPr>
        <w:t>SYSC 4907 Fall 2021</w:t>
      </w:r>
    </w:p>
    <w:p w14:paraId="056DD622" w14:textId="77777777" w:rsidR="00225D22" w:rsidRPr="00187DD4" w:rsidRDefault="00225D22" w:rsidP="00187DD4">
      <w:pPr>
        <w:spacing w:line="240" w:lineRule="auto"/>
        <w:jc w:val="center"/>
        <w:rPr>
          <w:rFonts w:ascii="Times New Roman" w:hAnsi="Times New Roman" w:cs="Times New Roman"/>
          <w:sz w:val="24"/>
          <w:szCs w:val="24"/>
        </w:rPr>
      </w:pPr>
    </w:p>
    <w:p w14:paraId="61BC7F69" w14:textId="2EB6121E" w:rsidR="00225D22" w:rsidRPr="00187DD4" w:rsidRDefault="00225D22" w:rsidP="00187DD4">
      <w:pPr>
        <w:spacing w:line="240" w:lineRule="auto"/>
        <w:jc w:val="center"/>
        <w:rPr>
          <w:rFonts w:ascii="Times New Roman" w:hAnsi="Times New Roman" w:cs="Times New Roman"/>
          <w:sz w:val="24"/>
          <w:szCs w:val="24"/>
        </w:rPr>
      </w:pPr>
    </w:p>
    <w:p w14:paraId="19E1C30C" w14:textId="0504550A" w:rsidR="00587856" w:rsidRPr="00187DD4" w:rsidRDefault="00587856" w:rsidP="00187DD4">
      <w:pPr>
        <w:spacing w:line="240" w:lineRule="auto"/>
        <w:jc w:val="center"/>
        <w:rPr>
          <w:rFonts w:ascii="Times New Roman" w:hAnsi="Times New Roman" w:cs="Times New Roman"/>
          <w:sz w:val="24"/>
          <w:szCs w:val="24"/>
        </w:rPr>
      </w:pPr>
    </w:p>
    <w:p w14:paraId="123F2485" w14:textId="1B68CB86" w:rsidR="00587856" w:rsidRPr="00187DD4" w:rsidRDefault="00587856" w:rsidP="00187DD4">
      <w:pPr>
        <w:spacing w:line="240" w:lineRule="auto"/>
        <w:jc w:val="center"/>
        <w:rPr>
          <w:rFonts w:ascii="Times New Roman" w:hAnsi="Times New Roman" w:cs="Times New Roman"/>
          <w:sz w:val="24"/>
          <w:szCs w:val="24"/>
        </w:rPr>
      </w:pPr>
    </w:p>
    <w:p w14:paraId="1E5498EA" w14:textId="2E7B1C8E" w:rsidR="00587856" w:rsidRPr="00187DD4" w:rsidRDefault="00587856" w:rsidP="00187DD4">
      <w:pPr>
        <w:spacing w:line="240" w:lineRule="auto"/>
        <w:jc w:val="center"/>
        <w:rPr>
          <w:rFonts w:ascii="Times New Roman" w:hAnsi="Times New Roman" w:cs="Times New Roman"/>
          <w:sz w:val="24"/>
          <w:szCs w:val="24"/>
        </w:rPr>
      </w:pPr>
    </w:p>
    <w:p w14:paraId="44033B5E" w14:textId="4B095F70" w:rsidR="00587856" w:rsidRPr="00187DD4" w:rsidRDefault="00587856" w:rsidP="00187DD4">
      <w:pPr>
        <w:spacing w:line="240" w:lineRule="auto"/>
        <w:jc w:val="center"/>
        <w:rPr>
          <w:rFonts w:ascii="Times New Roman" w:hAnsi="Times New Roman" w:cs="Times New Roman"/>
          <w:sz w:val="24"/>
          <w:szCs w:val="24"/>
        </w:rPr>
      </w:pPr>
    </w:p>
    <w:p w14:paraId="419F20CE" w14:textId="77777777" w:rsidR="00587856" w:rsidRPr="00187DD4" w:rsidRDefault="00587856" w:rsidP="00187DD4">
      <w:pPr>
        <w:spacing w:line="240" w:lineRule="auto"/>
        <w:jc w:val="center"/>
        <w:rPr>
          <w:rFonts w:ascii="Times New Roman" w:hAnsi="Times New Roman" w:cs="Times New Roman"/>
          <w:sz w:val="24"/>
          <w:szCs w:val="24"/>
        </w:rPr>
      </w:pPr>
    </w:p>
    <w:p w14:paraId="1770CDAB" w14:textId="77777777" w:rsidR="00225D22" w:rsidRPr="00187DD4" w:rsidRDefault="00225D22" w:rsidP="00187DD4">
      <w:pPr>
        <w:spacing w:line="240" w:lineRule="auto"/>
        <w:jc w:val="center"/>
        <w:rPr>
          <w:rFonts w:ascii="Times New Roman" w:eastAsia="Times New Roman" w:hAnsi="Times New Roman" w:cs="Times New Roman"/>
          <w:b/>
          <w:sz w:val="24"/>
          <w:szCs w:val="24"/>
        </w:rPr>
      </w:pPr>
      <w:r w:rsidRPr="00187DD4">
        <w:rPr>
          <w:rFonts w:ascii="Times New Roman" w:eastAsia="Times New Roman" w:hAnsi="Times New Roman" w:cs="Times New Roman"/>
          <w:b/>
          <w:sz w:val="24"/>
          <w:szCs w:val="24"/>
        </w:rPr>
        <w:t>Team Members</w:t>
      </w:r>
    </w:p>
    <w:p w14:paraId="5D8EC986" w14:textId="77777777" w:rsidR="00225D22" w:rsidRPr="00187DD4" w:rsidRDefault="00225D22" w:rsidP="00187DD4">
      <w:pPr>
        <w:spacing w:line="240" w:lineRule="auto"/>
        <w:jc w:val="center"/>
        <w:rPr>
          <w:rFonts w:ascii="Times New Roman" w:eastAsia="Times New Roman" w:hAnsi="Times New Roman" w:cs="Times New Roman"/>
          <w:b/>
          <w:sz w:val="24"/>
          <w:szCs w:val="24"/>
        </w:rPr>
      </w:pPr>
      <w:r w:rsidRPr="00187DD4">
        <w:rPr>
          <w:rFonts w:ascii="Times New Roman" w:eastAsia="Times New Roman" w:hAnsi="Times New Roman" w:cs="Times New Roman"/>
          <w:b/>
          <w:sz w:val="24"/>
          <w:szCs w:val="24"/>
        </w:rPr>
        <w:t>(Last name in alphabetical order)</w:t>
      </w:r>
    </w:p>
    <w:p w14:paraId="49D6008E" w14:textId="77777777" w:rsidR="00225D22" w:rsidRPr="00187DD4" w:rsidRDefault="00225D22" w:rsidP="00187DD4">
      <w:pPr>
        <w:spacing w:line="240" w:lineRule="auto"/>
        <w:jc w:val="center"/>
        <w:rPr>
          <w:rFonts w:ascii="Times New Roman" w:eastAsia="Times New Roman" w:hAnsi="Times New Roman" w:cs="Times New Roman"/>
          <w:sz w:val="24"/>
          <w:szCs w:val="24"/>
        </w:rPr>
      </w:pPr>
      <w:r w:rsidRPr="00187DD4">
        <w:rPr>
          <w:rFonts w:ascii="Times New Roman" w:eastAsia="Times New Roman" w:hAnsi="Times New Roman" w:cs="Times New Roman"/>
          <w:sz w:val="24"/>
          <w:szCs w:val="24"/>
        </w:rPr>
        <w:t>Zijun Hu 101037102</w:t>
      </w:r>
    </w:p>
    <w:p w14:paraId="31E0307D" w14:textId="77777777" w:rsidR="00225D22" w:rsidRPr="00187DD4" w:rsidRDefault="00225D22" w:rsidP="00187DD4">
      <w:pPr>
        <w:spacing w:line="240" w:lineRule="auto"/>
        <w:jc w:val="center"/>
        <w:rPr>
          <w:rFonts w:ascii="Times New Roman" w:eastAsia="Times New Roman" w:hAnsi="Times New Roman" w:cs="Times New Roman"/>
          <w:sz w:val="24"/>
          <w:szCs w:val="24"/>
        </w:rPr>
      </w:pPr>
      <w:r w:rsidRPr="00187DD4">
        <w:rPr>
          <w:rFonts w:ascii="Times New Roman" w:eastAsia="Times New Roman" w:hAnsi="Times New Roman" w:cs="Times New Roman"/>
          <w:sz w:val="24"/>
          <w:szCs w:val="24"/>
        </w:rPr>
        <w:t>Tiantian Lin 101095243</w:t>
      </w:r>
    </w:p>
    <w:p w14:paraId="00B0EA47" w14:textId="77777777" w:rsidR="00225D22" w:rsidRPr="00187DD4" w:rsidRDefault="00225D22" w:rsidP="00187DD4">
      <w:pPr>
        <w:spacing w:line="240" w:lineRule="auto"/>
        <w:jc w:val="center"/>
        <w:rPr>
          <w:rFonts w:ascii="Times New Roman" w:eastAsia="Times New Roman" w:hAnsi="Times New Roman" w:cs="Times New Roman"/>
          <w:sz w:val="24"/>
          <w:szCs w:val="24"/>
        </w:rPr>
      </w:pPr>
      <w:r w:rsidRPr="00187DD4">
        <w:rPr>
          <w:rFonts w:ascii="Times New Roman" w:eastAsia="Times New Roman" w:hAnsi="Times New Roman" w:cs="Times New Roman"/>
          <w:sz w:val="24"/>
          <w:szCs w:val="24"/>
        </w:rPr>
        <w:t>Jiawei Ma 101034173</w:t>
      </w:r>
    </w:p>
    <w:p w14:paraId="1E18687B" w14:textId="77777777" w:rsidR="00225D22" w:rsidRPr="00187DD4" w:rsidRDefault="00225D22" w:rsidP="00187DD4">
      <w:pPr>
        <w:spacing w:line="240" w:lineRule="auto"/>
        <w:jc w:val="center"/>
        <w:rPr>
          <w:rFonts w:ascii="Times New Roman" w:eastAsia="Times New Roman" w:hAnsi="Times New Roman" w:cs="Times New Roman"/>
          <w:sz w:val="24"/>
          <w:szCs w:val="24"/>
        </w:rPr>
      </w:pPr>
      <w:r w:rsidRPr="00187DD4">
        <w:rPr>
          <w:rFonts w:ascii="Times New Roman" w:eastAsia="Times New Roman" w:hAnsi="Times New Roman" w:cs="Times New Roman"/>
          <w:sz w:val="24"/>
          <w:szCs w:val="24"/>
        </w:rPr>
        <w:t>Ruixuan Ni 101092506</w:t>
      </w:r>
    </w:p>
    <w:p w14:paraId="296D037D" w14:textId="77777777" w:rsidR="00225D22" w:rsidRPr="00187DD4" w:rsidRDefault="00225D22" w:rsidP="00187DD4">
      <w:pPr>
        <w:spacing w:line="240" w:lineRule="auto"/>
        <w:jc w:val="center"/>
        <w:rPr>
          <w:rFonts w:ascii="Times New Roman" w:eastAsia="Times New Roman" w:hAnsi="Times New Roman" w:cs="Times New Roman"/>
          <w:sz w:val="24"/>
          <w:szCs w:val="24"/>
        </w:rPr>
      </w:pPr>
    </w:p>
    <w:p w14:paraId="562B985B" w14:textId="77777777" w:rsidR="00225D22" w:rsidRPr="00187DD4" w:rsidRDefault="00225D22" w:rsidP="00187DD4">
      <w:pPr>
        <w:spacing w:line="240" w:lineRule="auto"/>
        <w:jc w:val="center"/>
        <w:rPr>
          <w:rFonts w:ascii="Times New Roman" w:eastAsia="Times New Roman" w:hAnsi="Times New Roman" w:cs="Times New Roman"/>
          <w:sz w:val="24"/>
          <w:szCs w:val="24"/>
        </w:rPr>
      </w:pPr>
    </w:p>
    <w:p w14:paraId="6180B742" w14:textId="77777777" w:rsidR="00225D22" w:rsidRPr="00187DD4" w:rsidRDefault="00225D22" w:rsidP="00187DD4">
      <w:pPr>
        <w:spacing w:line="240" w:lineRule="auto"/>
        <w:jc w:val="center"/>
        <w:rPr>
          <w:rFonts w:ascii="Times New Roman" w:eastAsia="Times New Roman" w:hAnsi="Times New Roman" w:cs="Times New Roman"/>
          <w:sz w:val="24"/>
          <w:szCs w:val="24"/>
        </w:rPr>
      </w:pPr>
    </w:p>
    <w:p w14:paraId="22033931" w14:textId="77777777" w:rsidR="00225D22" w:rsidRPr="00187DD4" w:rsidRDefault="00225D22" w:rsidP="00187DD4">
      <w:pPr>
        <w:spacing w:line="240" w:lineRule="auto"/>
        <w:jc w:val="center"/>
        <w:rPr>
          <w:rFonts w:ascii="Times New Roman" w:hAnsi="Times New Roman" w:cs="Times New Roman"/>
          <w:b/>
          <w:sz w:val="24"/>
          <w:szCs w:val="24"/>
        </w:rPr>
      </w:pPr>
      <w:r w:rsidRPr="00187DD4">
        <w:rPr>
          <w:rFonts w:ascii="Times New Roman" w:hAnsi="Times New Roman" w:cs="Times New Roman"/>
          <w:b/>
          <w:sz w:val="24"/>
          <w:szCs w:val="24"/>
        </w:rPr>
        <w:t>Supervisor</w:t>
      </w:r>
    </w:p>
    <w:p w14:paraId="70B5DAF3" w14:textId="77777777" w:rsidR="00225D22" w:rsidRPr="00187DD4" w:rsidRDefault="00225D22" w:rsidP="00187DD4">
      <w:pPr>
        <w:spacing w:line="240" w:lineRule="auto"/>
        <w:jc w:val="center"/>
        <w:rPr>
          <w:rFonts w:ascii="Times New Roman" w:eastAsia="Times New Roman" w:hAnsi="Times New Roman" w:cs="Times New Roman"/>
          <w:sz w:val="24"/>
          <w:szCs w:val="24"/>
        </w:rPr>
      </w:pPr>
      <w:r w:rsidRPr="00187DD4">
        <w:rPr>
          <w:rFonts w:ascii="Times New Roman" w:eastAsia="Times New Roman" w:hAnsi="Times New Roman" w:cs="Times New Roman"/>
          <w:sz w:val="24"/>
          <w:szCs w:val="24"/>
        </w:rPr>
        <w:t>Jason Jaskolka, Ph.D., P.Eng.</w:t>
      </w:r>
    </w:p>
    <w:p w14:paraId="0B9D876E" w14:textId="77777777" w:rsidR="00225D22" w:rsidRPr="00187DD4" w:rsidRDefault="00225D22" w:rsidP="00187DD4">
      <w:pPr>
        <w:spacing w:line="240" w:lineRule="auto"/>
        <w:jc w:val="center"/>
        <w:rPr>
          <w:rFonts w:ascii="Times New Roman" w:eastAsia="Times New Roman" w:hAnsi="Times New Roman" w:cs="Times New Roman"/>
          <w:sz w:val="24"/>
          <w:szCs w:val="24"/>
        </w:rPr>
      </w:pPr>
    </w:p>
    <w:p w14:paraId="356130D9" w14:textId="77777777" w:rsidR="00225D22" w:rsidRPr="00187DD4" w:rsidRDefault="00225D22" w:rsidP="00187DD4">
      <w:pPr>
        <w:spacing w:line="240" w:lineRule="auto"/>
        <w:jc w:val="center"/>
        <w:rPr>
          <w:rFonts w:ascii="Times New Roman" w:eastAsia="Times New Roman" w:hAnsi="Times New Roman" w:cs="Times New Roman"/>
          <w:sz w:val="24"/>
          <w:szCs w:val="24"/>
        </w:rPr>
      </w:pPr>
    </w:p>
    <w:p w14:paraId="6C9BBCE9" w14:textId="77777777" w:rsidR="00225D22" w:rsidRPr="00187DD4" w:rsidRDefault="00225D22" w:rsidP="00187DD4">
      <w:pPr>
        <w:spacing w:line="240" w:lineRule="auto"/>
        <w:jc w:val="center"/>
        <w:rPr>
          <w:rFonts w:ascii="Times New Roman" w:eastAsia="Times New Roman" w:hAnsi="Times New Roman" w:cs="Times New Roman"/>
          <w:sz w:val="24"/>
          <w:szCs w:val="24"/>
        </w:rPr>
      </w:pPr>
    </w:p>
    <w:p w14:paraId="2DAB2CCF" w14:textId="60E378CE" w:rsidR="00225D22" w:rsidRPr="00187DD4" w:rsidRDefault="00225D22" w:rsidP="00187DD4">
      <w:pPr>
        <w:spacing w:line="240" w:lineRule="auto"/>
        <w:jc w:val="center"/>
        <w:rPr>
          <w:rFonts w:ascii="Times New Roman" w:eastAsia="Times New Roman" w:hAnsi="Times New Roman" w:cs="Times New Roman"/>
          <w:sz w:val="24"/>
          <w:szCs w:val="24"/>
        </w:rPr>
      </w:pPr>
    </w:p>
    <w:p w14:paraId="119E516D" w14:textId="77777777" w:rsidR="00587856" w:rsidRPr="00187DD4" w:rsidRDefault="00587856" w:rsidP="00187DD4">
      <w:pPr>
        <w:spacing w:line="240" w:lineRule="auto"/>
        <w:jc w:val="center"/>
        <w:rPr>
          <w:rFonts w:ascii="Times New Roman" w:eastAsia="Times New Roman" w:hAnsi="Times New Roman" w:cs="Times New Roman"/>
          <w:sz w:val="24"/>
          <w:szCs w:val="24"/>
        </w:rPr>
      </w:pPr>
    </w:p>
    <w:p w14:paraId="74D85FE0" w14:textId="33A19288" w:rsidR="00587856" w:rsidRPr="00187DD4" w:rsidRDefault="00225D22" w:rsidP="00187DD4">
      <w:pPr>
        <w:spacing w:line="240" w:lineRule="auto"/>
        <w:jc w:val="center"/>
        <w:rPr>
          <w:rFonts w:ascii="Times New Roman" w:eastAsia="Times New Roman" w:hAnsi="Times New Roman" w:cs="Times New Roman"/>
          <w:sz w:val="24"/>
          <w:szCs w:val="24"/>
        </w:rPr>
      </w:pPr>
      <w:r w:rsidRPr="00187DD4">
        <w:rPr>
          <w:rFonts w:ascii="Times New Roman" w:eastAsia="Times New Roman" w:hAnsi="Times New Roman" w:cs="Times New Roman"/>
          <w:sz w:val="24"/>
          <w:szCs w:val="24"/>
        </w:rPr>
        <w:t xml:space="preserve">Date: </w:t>
      </w:r>
      <w:r w:rsidR="00E64C5F" w:rsidRPr="00187DD4">
        <w:rPr>
          <w:rFonts w:ascii="Times New Roman" w:eastAsia="Times New Roman" w:hAnsi="Times New Roman" w:cs="Times New Roman"/>
          <w:sz w:val="24"/>
          <w:szCs w:val="24"/>
        </w:rPr>
        <w:t>October 1st</w:t>
      </w:r>
      <w:r w:rsidRPr="00187DD4">
        <w:rPr>
          <w:rFonts w:ascii="Times New Roman" w:eastAsia="Times New Roman" w:hAnsi="Times New Roman" w:cs="Times New Roman"/>
          <w:sz w:val="24"/>
          <w:szCs w:val="24"/>
        </w:rPr>
        <w:t>, 2021</w:t>
      </w:r>
    </w:p>
    <w:p w14:paraId="42375C79" w14:textId="130FFF4F" w:rsidR="00587856" w:rsidRPr="00187DD4" w:rsidRDefault="00587856" w:rsidP="00187DD4">
      <w:pPr>
        <w:spacing w:line="240" w:lineRule="auto"/>
        <w:rPr>
          <w:rFonts w:ascii="Times New Roman" w:hAnsi="Times New Roman" w:cs="Times New Roman"/>
          <w:sz w:val="24"/>
          <w:szCs w:val="24"/>
        </w:rPr>
      </w:pPr>
    </w:p>
    <w:p w14:paraId="67C230D8" w14:textId="77777777" w:rsidR="00EC101A" w:rsidRPr="00187DD4" w:rsidRDefault="00EC101A" w:rsidP="00187DD4">
      <w:pPr>
        <w:spacing w:line="240" w:lineRule="auto"/>
        <w:rPr>
          <w:rFonts w:ascii="Times New Roman" w:hAnsi="Times New Roman" w:cs="Times New Roman"/>
          <w:sz w:val="24"/>
          <w:szCs w:val="24"/>
        </w:rPr>
      </w:pPr>
    </w:p>
    <w:p w14:paraId="44A9CC24" w14:textId="77777777" w:rsidR="0026471F" w:rsidRPr="00187DD4" w:rsidRDefault="0026471F" w:rsidP="00187DD4">
      <w:pPr>
        <w:spacing w:line="240" w:lineRule="auto"/>
        <w:rPr>
          <w:rFonts w:ascii="Times New Roman" w:hAnsi="Times New Roman" w:cs="Times New Roman"/>
          <w:sz w:val="24"/>
          <w:szCs w:val="24"/>
        </w:rPr>
        <w:sectPr w:rsidR="0026471F" w:rsidRPr="00187DD4" w:rsidSect="0026471F">
          <w:footerReference w:type="default" r:id="rId8"/>
          <w:pgSz w:w="12240" w:h="15840" w:code="1"/>
          <w:pgMar w:top="1440" w:right="1077" w:bottom="1440" w:left="1077" w:header="851" w:footer="992" w:gutter="0"/>
          <w:pgNumType w:start="1"/>
          <w:cols w:space="425"/>
          <w:titlePg/>
          <w:docGrid w:linePitch="360"/>
        </w:sectPr>
      </w:pPr>
    </w:p>
    <w:sdt>
      <w:sdtPr>
        <w:rPr>
          <w:rFonts w:ascii="Times New Roman" w:eastAsia="Arial" w:hAnsi="Times New Roman" w:cs="Times New Roman"/>
          <w:b/>
          <w:bCs/>
          <w:color w:val="auto"/>
          <w:sz w:val="30"/>
          <w:szCs w:val="30"/>
          <w:lang w:val="en" w:eastAsia="zh-CN"/>
        </w:rPr>
        <w:id w:val="-381549474"/>
        <w:docPartObj>
          <w:docPartGallery w:val="Table of Contents"/>
          <w:docPartUnique/>
        </w:docPartObj>
      </w:sdtPr>
      <w:sdtEndPr>
        <w:rPr>
          <w:noProof/>
          <w:sz w:val="22"/>
          <w:szCs w:val="22"/>
        </w:rPr>
      </w:sdtEndPr>
      <w:sdtContent>
        <w:p w14:paraId="1FBF87D5" w14:textId="3CD771ED" w:rsidR="00CF4382" w:rsidRPr="00187DD4" w:rsidRDefault="00CF4382" w:rsidP="00187DD4">
          <w:pPr>
            <w:pStyle w:val="TOCHeading"/>
            <w:spacing w:before="0" w:line="240" w:lineRule="auto"/>
            <w:rPr>
              <w:rFonts w:ascii="Times New Roman" w:hAnsi="Times New Roman" w:cs="Times New Roman"/>
              <w:b/>
              <w:bCs/>
              <w:color w:val="auto"/>
              <w:sz w:val="30"/>
              <w:szCs w:val="30"/>
            </w:rPr>
          </w:pPr>
          <w:r w:rsidRPr="00187DD4">
            <w:rPr>
              <w:rFonts w:ascii="Times New Roman" w:hAnsi="Times New Roman" w:cs="Times New Roman"/>
              <w:b/>
              <w:bCs/>
              <w:color w:val="auto"/>
              <w:sz w:val="30"/>
              <w:szCs w:val="30"/>
            </w:rPr>
            <w:t>Table of Contents</w:t>
          </w:r>
        </w:p>
        <w:p w14:paraId="2C087156" w14:textId="50AD3ED3" w:rsidR="00187DD4" w:rsidRPr="00187DD4" w:rsidRDefault="00CF4382" w:rsidP="00187DD4">
          <w:pPr>
            <w:pStyle w:val="TOC2"/>
            <w:tabs>
              <w:tab w:val="right" w:leader="dot" w:pos="10076"/>
            </w:tabs>
            <w:spacing w:line="240" w:lineRule="auto"/>
            <w:rPr>
              <w:rFonts w:ascii="Times New Roman" w:eastAsiaTheme="minorEastAsia" w:hAnsi="Times New Roman" w:cs="Times New Roman"/>
              <w:noProof/>
              <w:lang w:val="en-US"/>
            </w:rPr>
          </w:pPr>
          <w:r w:rsidRPr="00187DD4">
            <w:rPr>
              <w:rFonts w:ascii="Times New Roman" w:hAnsi="Times New Roman" w:cs="Times New Roman"/>
            </w:rPr>
            <w:fldChar w:fldCharType="begin"/>
          </w:r>
          <w:r w:rsidRPr="00187DD4">
            <w:rPr>
              <w:rFonts w:ascii="Times New Roman" w:hAnsi="Times New Roman" w:cs="Times New Roman"/>
            </w:rPr>
            <w:instrText xml:space="preserve"> TOC \o "1-3" \h \z \u </w:instrText>
          </w:r>
          <w:r w:rsidRPr="00187DD4">
            <w:rPr>
              <w:rFonts w:ascii="Times New Roman" w:hAnsi="Times New Roman" w:cs="Times New Roman"/>
            </w:rPr>
            <w:fldChar w:fldCharType="separate"/>
          </w:r>
          <w:hyperlink w:anchor="_Toc84006730" w:history="1">
            <w:r w:rsidR="00187DD4" w:rsidRPr="00187DD4">
              <w:rPr>
                <w:rStyle w:val="Hyperlink"/>
                <w:rFonts w:ascii="Times New Roman" w:hAnsi="Times New Roman" w:cs="Times New Roman"/>
                <w:b/>
                <w:bCs/>
                <w:noProof/>
              </w:rPr>
              <w:t>1.1 Statement of Objectives</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_Toc84006730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1</w:t>
            </w:r>
            <w:r w:rsidR="00187DD4" w:rsidRPr="00187DD4">
              <w:rPr>
                <w:rFonts w:ascii="Times New Roman" w:hAnsi="Times New Roman" w:cs="Times New Roman"/>
                <w:noProof/>
                <w:webHidden/>
              </w:rPr>
              <w:fldChar w:fldCharType="end"/>
            </w:r>
          </w:hyperlink>
        </w:p>
        <w:p w14:paraId="5AF0B639" w14:textId="1ED06E44" w:rsidR="00187DD4" w:rsidRPr="00187DD4" w:rsidRDefault="00300206" w:rsidP="00187DD4">
          <w:pPr>
            <w:pStyle w:val="TOC2"/>
            <w:tabs>
              <w:tab w:val="right" w:leader="dot" w:pos="10076"/>
            </w:tabs>
            <w:spacing w:line="240" w:lineRule="auto"/>
            <w:rPr>
              <w:rFonts w:ascii="Times New Roman" w:eastAsiaTheme="minorEastAsia" w:hAnsi="Times New Roman" w:cs="Times New Roman"/>
              <w:noProof/>
              <w:lang w:val="en-US"/>
            </w:rPr>
          </w:pPr>
          <w:hyperlink w:anchor="_Toc84006731" w:history="1">
            <w:r w:rsidR="00187DD4" w:rsidRPr="00187DD4">
              <w:rPr>
                <w:rStyle w:val="Hyperlink"/>
                <w:rFonts w:ascii="Times New Roman" w:hAnsi="Times New Roman" w:cs="Times New Roman"/>
                <w:b/>
                <w:bCs/>
                <w:noProof/>
              </w:rPr>
              <w:t>1.2 Functional Requirements</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_Toc84006731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1</w:t>
            </w:r>
            <w:r w:rsidR="00187DD4" w:rsidRPr="00187DD4">
              <w:rPr>
                <w:rFonts w:ascii="Times New Roman" w:hAnsi="Times New Roman" w:cs="Times New Roman"/>
                <w:noProof/>
                <w:webHidden/>
              </w:rPr>
              <w:fldChar w:fldCharType="end"/>
            </w:r>
          </w:hyperlink>
        </w:p>
        <w:p w14:paraId="5F8B9B92" w14:textId="7F57CE84" w:rsidR="00187DD4" w:rsidRPr="00187DD4" w:rsidRDefault="00300206" w:rsidP="00187DD4">
          <w:pPr>
            <w:pStyle w:val="TOC2"/>
            <w:tabs>
              <w:tab w:val="right" w:leader="dot" w:pos="10076"/>
            </w:tabs>
            <w:spacing w:line="240" w:lineRule="auto"/>
            <w:rPr>
              <w:rFonts w:ascii="Times New Roman" w:eastAsiaTheme="minorEastAsia" w:hAnsi="Times New Roman" w:cs="Times New Roman"/>
              <w:noProof/>
              <w:lang w:val="en-US"/>
            </w:rPr>
          </w:pPr>
          <w:hyperlink w:anchor="_Toc84006732" w:history="1">
            <w:r w:rsidR="00187DD4" w:rsidRPr="00187DD4">
              <w:rPr>
                <w:rStyle w:val="Hyperlink"/>
                <w:rFonts w:ascii="Times New Roman" w:hAnsi="Times New Roman" w:cs="Times New Roman"/>
                <w:b/>
                <w:bCs/>
                <w:noProof/>
              </w:rPr>
              <w:t>1.3 Non-Functional Requirements</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_Toc84006732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1</w:t>
            </w:r>
            <w:r w:rsidR="00187DD4" w:rsidRPr="00187DD4">
              <w:rPr>
                <w:rFonts w:ascii="Times New Roman" w:hAnsi="Times New Roman" w:cs="Times New Roman"/>
                <w:noProof/>
                <w:webHidden/>
              </w:rPr>
              <w:fldChar w:fldCharType="end"/>
            </w:r>
          </w:hyperlink>
        </w:p>
        <w:p w14:paraId="09DC1B57" w14:textId="51D81720" w:rsidR="00187DD4" w:rsidRPr="00187DD4" w:rsidRDefault="00300206" w:rsidP="00187DD4">
          <w:pPr>
            <w:pStyle w:val="TOC2"/>
            <w:tabs>
              <w:tab w:val="right" w:leader="dot" w:pos="10076"/>
            </w:tabs>
            <w:spacing w:line="240" w:lineRule="auto"/>
            <w:rPr>
              <w:rFonts w:ascii="Times New Roman" w:eastAsiaTheme="minorEastAsia" w:hAnsi="Times New Roman" w:cs="Times New Roman"/>
              <w:noProof/>
              <w:lang w:val="en-US"/>
            </w:rPr>
          </w:pPr>
          <w:hyperlink w:anchor="_Toc84006733" w:history="1">
            <w:r w:rsidR="00187DD4" w:rsidRPr="00187DD4">
              <w:rPr>
                <w:rStyle w:val="Hyperlink"/>
                <w:rFonts w:ascii="Times New Roman" w:hAnsi="Times New Roman" w:cs="Times New Roman"/>
                <w:b/>
                <w:bCs/>
                <w:noProof/>
              </w:rPr>
              <w:t>1.4 Progress Measurement</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_Toc84006733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1</w:t>
            </w:r>
            <w:r w:rsidR="00187DD4" w:rsidRPr="00187DD4">
              <w:rPr>
                <w:rFonts w:ascii="Times New Roman" w:hAnsi="Times New Roman" w:cs="Times New Roman"/>
                <w:noProof/>
                <w:webHidden/>
              </w:rPr>
              <w:fldChar w:fldCharType="end"/>
            </w:r>
          </w:hyperlink>
        </w:p>
        <w:p w14:paraId="5C119047" w14:textId="064868C6" w:rsidR="00187DD4" w:rsidRPr="00187DD4" w:rsidRDefault="00300206" w:rsidP="00187DD4">
          <w:pPr>
            <w:pStyle w:val="TOC3"/>
            <w:tabs>
              <w:tab w:val="right" w:leader="dot" w:pos="10076"/>
            </w:tabs>
            <w:spacing w:line="240" w:lineRule="auto"/>
            <w:rPr>
              <w:rFonts w:ascii="Times New Roman" w:eastAsiaTheme="minorEastAsia" w:hAnsi="Times New Roman" w:cs="Times New Roman"/>
              <w:noProof/>
              <w:lang w:val="en-US"/>
            </w:rPr>
          </w:pPr>
          <w:hyperlink w:anchor="_Toc84006734" w:history="1">
            <w:r w:rsidR="00187DD4" w:rsidRPr="00187DD4">
              <w:rPr>
                <w:rStyle w:val="Hyperlink"/>
                <w:rFonts w:ascii="Times New Roman" w:hAnsi="Times New Roman" w:cs="Times New Roman"/>
                <w:b/>
                <w:bCs/>
                <w:noProof/>
              </w:rPr>
              <w:t>First Milestone: Preparation:</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_Toc84006734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1</w:t>
            </w:r>
            <w:r w:rsidR="00187DD4" w:rsidRPr="00187DD4">
              <w:rPr>
                <w:rFonts w:ascii="Times New Roman" w:hAnsi="Times New Roman" w:cs="Times New Roman"/>
                <w:noProof/>
                <w:webHidden/>
              </w:rPr>
              <w:fldChar w:fldCharType="end"/>
            </w:r>
          </w:hyperlink>
        </w:p>
        <w:p w14:paraId="28D8CC0F" w14:textId="3F00352B" w:rsidR="00187DD4" w:rsidRPr="00187DD4" w:rsidRDefault="00300206" w:rsidP="00187DD4">
          <w:pPr>
            <w:pStyle w:val="TOC3"/>
            <w:tabs>
              <w:tab w:val="right" w:leader="dot" w:pos="10076"/>
            </w:tabs>
            <w:spacing w:line="240" w:lineRule="auto"/>
            <w:rPr>
              <w:rFonts w:ascii="Times New Roman" w:eastAsiaTheme="minorEastAsia" w:hAnsi="Times New Roman" w:cs="Times New Roman"/>
              <w:noProof/>
              <w:lang w:val="en-US"/>
            </w:rPr>
          </w:pPr>
          <w:hyperlink w:anchor="_Toc84006735" w:history="1">
            <w:r w:rsidR="00187DD4" w:rsidRPr="00187DD4">
              <w:rPr>
                <w:rStyle w:val="Hyperlink"/>
                <w:rFonts w:ascii="Times New Roman" w:hAnsi="Times New Roman" w:cs="Times New Roman"/>
                <w:b/>
                <w:bCs/>
                <w:noProof/>
              </w:rPr>
              <w:t>Second Milestone: Develop the program separately:</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_Toc84006735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1</w:t>
            </w:r>
            <w:r w:rsidR="00187DD4" w:rsidRPr="00187DD4">
              <w:rPr>
                <w:rFonts w:ascii="Times New Roman" w:hAnsi="Times New Roman" w:cs="Times New Roman"/>
                <w:noProof/>
                <w:webHidden/>
              </w:rPr>
              <w:fldChar w:fldCharType="end"/>
            </w:r>
          </w:hyperlink>
        </w:p>
        <w:p w14:paraId="2019343E" w14:textId="78F4AC5F" w:rsidR="00187DD4" w:rsidRPr="00187DD4" w:rsidRDefault="00300206" w:rsidP="00187DD4">
          <w:pPr>
            <w:pStyle w:val="TOC3"/>
            <w:tabs>
              <w:tab w:val="right" w:leader="dot" w:pos="10076"/>
            </w:tabs>
            <w:spacing w:line="240" w:lineRule="auto"/>
            <w:rPr>
              <w:rFonts w:ascii="Times New Roman" w:eastAsiaTheme="minorEastAsia" w:hAnsi="Times New Roman" w:cs="Times New Roman"/>
              <w:noProof/>
              <w:lang w:val="en-US"/>
            </w:rPr>
          </w:pPr>
          <w:hyperlink w:anchor="_Toc84006736" w:history="1">
            <w:r w:rsidR="00187DD4" w:rsidRPr="00187DD4">
              <w:rPr>
                <w:rStyle w:val="Hyperlink"/>
                <w:rFonts w:ascii="Times New Roman" w:hAnsi="Times New Roman" w:cs="Times New Roman"/>
                <w:b/>
                <w:bCs/>
                <w:noProof/>
              </w:rPr>
              <w:t>Third Milestone: Integrate Different Parts, Test and Fix Bugs:</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_Toc84006736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2</w:t>
            </w:r>
            <w:r w:rsidR="00187DD4" w:rsidRPr="00187DD4">
              <w:rPr>
                <w:rFonts w:ascii="Times New Roman" w:hAnsi="Times New Roman" w:cs="Times New Roman"/>
                <w:noProof/>
                <w:webHidden/>
              </w:rPr>
              <w:fldChar w:fldCharType="end"/>
            </w:r>
          </w:hyperlink>
        </w:p>
        <w:p w14:paraId="01F5EB5F" w14:textId="6B855366" w:rsidR="00187DD4" w:rsidRPr="00187DD4" w:rsidRDefault="00300206" w:rsidP="00187DD4">
          <w:pPr>
            <w:pStyle w:val="TOC3"/>
            <w:tabs>
              <w:tab w:val="right" w:leader="dot" w:pos="10076"/>
            </w:tabs>
            <w:spacing w:line="240" w:lineRule="auto"/>
            <w:rPr>
              <w:rFonts w:ascii="Times New Roman" w:eastAsiaTheme="minorEastAsia" w:hAnsi="Times New Roman" w:cs="Times New Roman"/>
              <w:noProof/>
              <w:lang w:val="en-US"/>
            </w:rPr>
          </w:pPr>
          <w:hyperlink w:anchor="_Toc84006737" w:history="1">
            <w:r w:rsidR="00187DD4" w:rsidRPr="00187DD4">
              <w:rPr>
                <w:rStyle w:val="Hyperlink"/>
                <w:rFonts w:ascii="Times New Roman" w:hAnsi="Times New Roman" w:cs="Times New Roman"/>
                <w:b/>
                <w:bCs/>
                <w:noProof/>
              </w:rPr>
              <w:t>Fourth Milestone: Documentation and Presentation:</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_Toc84006737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2</w:t>
            </w:r>
            <w:r w:rsidR="00187DD4" w:rsidRPr="00187DD4">
              <w:rPr>
                <w:rFonts w:ascii="Times New Roman" w:hAnsi="Times New Roman" w:cs="Times New Roman"/>
                <w:noProof/>
                <w:webHidden/>
              </w:rPr>
              <w:fldChar w:fldCharType="end"/>
            </w:r>
          </w:hyperlink>
        </w:p>
        <w:p w14:paraId="52533B81" w14:textId="6B68257B" w:rsidR="00187DD4" w:rsidRPr="00187DD4" w:rsidRDefault="00300206" w:rsidP="00187DD4">
          <w:pPr>
            <w:pStyle w:val="TOC1"/>
            <w:tabs>
              <w:tab w:val="right" w:leader="dot" w:pos="10076"/>
            </w:tabs>
            <w:spacing w:line="240" w:lineRule="auto"/>
            <w:rPr>
              <w:rFonts w:ascii="Times New Roman" w:eastAsiaTheme="minorEastAsia" w:hAnsi="Times New Roman" w:cs="Times New Roman"/>
              <w:noProof/>
              <w:lang w:val="en-US"/>
            </w:rPr>
          </w:pPr>
          <w:hyperlink w:anchor="_Toc84006738" w:history="1">
            <w:r w:rsidR="00187DD4" w:rsidRPr="00187DD4">
              <w:rPr>
                <w:rStyle w:val="Hyperlink"/>
                <w:rFonts w:ascii="Times New Roman" w:hAnsi="Times New Roman" w:cs="Times New Roman"/>
                <w:b/>
                <w:bCs/>
                <w:noProof/>
              </w:rPr>
              <w:t>2. Background</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_Toc84006738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2</w:t>
            </w:r>
            <w:r w:rsidR="00187DD4" w:rsidRPr="00187DD4">
              <w:rPr>
                <w:rFonts w:ascii="Times New Roman" w:hAnsi="Times New Roman" w:cs="Times New Roman"/>
                <w:noProof/>
                <w:webHidden/>
              </w:rPr>
              <w:fldChar w:fldCharType="end"/>
            </w:r>
          </w:hyperlink>
        </w:p>
        <w:p w14:paraId="5E1EB335" w14:textId="7120EEF0" w:rsidR="00187DD4" w:rsidRPr="00187DD4" w:rsidRDefault="00300206" w:rsidP="00187DD4">
          <w:pPr>
            <w:pStyle w:val="TOC1"/>
            <w:tabs>
              <w:tab w:val="right" w:leader="dot" w:pos="10076"/>
            </w:tabs>
            <w:spacing w:line="240" w:lineRule="auto"/>
            <w:rPr>
              <w:rFonts w:ascii="Times New Roman" w:eastAsiaTheme="minorEastAsia" w:hAnsi="Times New Roman" w:cs="Times New Roman"/>
              <w:noProof/>
              <w:lang w:val="en-US"/>
            </w:rPr>
          </w:pPr>
          <w:hyperlink w:anchor="_Toc84006739" w:history="1">
            <w:r w:rsidR="00187DD4" w:rsidRPr="00187DD4">
              <w:rPr>
                <w:rStyle w:val="Hyperlink"/>
                <w:rFonts w:ascii="Times New Roman" w:hAnsi="Times New Roman" w:cs="Times New Roman"/>
                <w:b/>
                <w:bCs/>
                <w:noProof/>
              </w:rPr>
              <w:t>3. Project Description</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_Toc84006739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2</w:t>
            </w:r>
            <w:r w:rsidR="00187DD4" w:rsidRPr="00187DD4">
              <w:rPr>
                <w:rFonts w:ascii="Times New Roman" w:hAnsi="Times New Roman" w:cs="Times New Roman"/>
                <w:noProof/>
                <w:webHidden/>
              </w:rPr>
              <w:fldChar w:fldCharType="end"/>
            </w:r>
          </w:hyperlink>
        </w:p>
        <w:p w14:paraId="5ACDE5F3" w14:textId="709FBB02" w:rsidR="00187DD4" w:rsidRPr="00187DD4" w:rsidRDefault="00300206" w:rsidP="00187DD4">
          <w:pPr>
            <w:pStyle w:val="TOC2"/>
            <w:tabs>
              <w:tab w:val="right" w:leader="dot" w:pos="10076"/>
            </w:tabs>
            <w:spacing w:line="240" w:lineRule="auto"/>
            <w:rPr>
              <w:rFonts w:ascii="Times New Roman" w:eastAsiaTheme="minorEastAsia" w:hAnsi="Times New Roman" w:cs="Times New Roman"/>
              <w:noProof/>
              <w:lang w:val="en-US"/>
            </w:rPr>
          </w:pPr>
          <w:hyperlink w:anchor="_Toc84006740" w:history="1">
            <w:r w:rsidR="00187DD4" w:rsidRPr="00187DD4">
              <w:rPr>
                <w:rStyle w:val="Hyperlink"/>
                <w:rFonts w:ascii="Times New Roman" w:hAnsi="Times New Roman" w:cs="Times New Roman"/>
                <w:b/>
                <w:bCs/>
                <w:noProof/>
              </w:rPr>
              <w:t>3.1 Purpose</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_Toc84006740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2</w:t>
            </w:r>
            <w:r w:rsidR="00187DD4" w:rsidRPr="00187DD4">
              <w:rPr>
                <w:rFonts w:ascii="Times New Roman" w:hAnsi="Times New Roman" w:cs="Times New Roman"/>
                <w:noProof/>
                <w:webHidden/>
              </w:rPr>
              <w:fldChar w:fldCharType="end"/>
            </w:r>
          </w:hyperlink>
        </w:p>
        <w:p w14:paraId="27FB721F" w14:textId="447BB12D" w:rsidR="00187DD4" w:rsidRPr="00187DD4" w:rsidRDefault="00300206" w:rsidP="00187DD4">
          <w:pPr>
            <w:pStyle w:val="TOC2"/>
            <w:tabs>
              <w:tab w:val="right" w:leader="dot" w:pos="10076"/>
            </w:tabs>
            <w:spacing w:line="240" w:lineRule="auto"/>
            <w:rPr>
              <w:rFonts w:ascii="Times New Roman" w:eastAsiaTheme="minorEastAsia" w:hAnsi="Times New Roman" w:cs="Times New Roman"/>
              <w:noProof/>
              <w:lang w:val="en-US"/>
            </w:rPr>
          </w:pPr>
          <w:hyperlink w:anchor="_Toc84006741" w:history="1">
            <w:r w:rsidR="00187DD4" w:rsidRPr="00187DD4">
              <w:rPr>
                <w:rStyle w:val="Hyperlink"/>
                <w:rFonts w:ascii="Times New Roman" w:hAnsi="Times New Roman" w:cs="Times New Roman"/>
                <w:b/>
                <w:bCs/>
                <w:noProof/>
              </w:rPr>
              <w:t>3.2 Structure of Project</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_Toc84006741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2</w:t>
            </w:r>
            <w:r w:rsidR="00187DD4" w:rsidRPr="00187DD4">
              <w:rPr>
                <w:rFonts w:ascii="Times New Roman" w:hAnsi="Times New Roman" w:cs="Times New Roman"/>
                <w:noProof/>
                <w:webHidden/>
              </w:rPr>
              <w:fldChar w:fldCharType="end"/>
            </w:r>
          </w:hyperlink>
        </w:p>
        <w:p w14:paraId="7455D6BE" w14:textId="7E8D5F9E" w:rsidR="00187DD4" w:rsidRPr="00187DD4" w:rsidRDefault="00300206" w:rsidP="00187DD4">
          <w:pPr>
            <w:pStyle w:val="TOC3"/>
            <w:tabs>
              <w:tab w:val="right" w:leader="dot" w:pos="10076"/>
            </w:tabs>
            <w:spacing w:line="240" w:lineRule="auto"/>
            <w:rPr>
              <w:rFonts w:ascii="Times New Roman" w:eastAsiaTheme="minorEastAsia" w:hAnsi="Times New Roman" w:cs="Times New Roman"/>
              <w:noProof/>
              <w:lang w:val="en-US"/>
            </w:rPr>
          </w:pPr>
          <w:hyperlink w:anchor="_Toc84006742" w:history="1">
            <w:r w:rsidR="00187DD4" w:rsidRPr="00187DD4">
              <w:rPr>
                <w:rStyle w:val="Hyperlink"/>
                <w:rFonts w:ascii="Times New Roman" w:hAnsi="Times New Roman" w:cs="Times New Roman"/>
                <w:b/>
                <w:bCs/>
                <w:noProof/>
              </w:rPr>
              <w:t>3.2.1 Front End</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_Toc84006742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3</w:t>
            </w:r>
            <w:r w:rsidR="00187DD4" w:rsidRPr="00187DD4">
              <w:rPr>
                <w:rFonts w:ascii="Times New Roman" w:hAnsi="Times New Roman" w:cs="Times New Roman"/>
                <w:noProof/>
                <w:webHidden/>
              </w:rPr>
              <w:fldChar w:fldCharType="end"/>
            </w:r>
          </w:hyperlink>
        </w:p>
        <w:p w14:paraId="1C1C1BCE" w14:textId="03AF537F" w:rsidR="00187DD4" w:rsidRPr="00187DD4" w:rsidRDefault="00300206" w:rsidP="00187DD4">
          <w:pPr>
            <w:pStyle w:val="TOC3"/>
            <w:tabs>
              <w:tab w:val="right" w:leader="dot" w:pos="10076"/>
            </w:tabs>
            <w:spacing w:line="240" w:lineRule="auto"/>
            <w:rPr>
              <w:rFonts w:ascii="Times New Roman" w:eastAsiaTheme="minorEastAsia" w:hAnsi="Times New Roman" w:cs="Times New Roman"/>
              <w:noProof/>
              <w:lang w:val="en-US"/>
            </w:rPr>
          </w:pPr>
          <w:hyperlink w:anchor="_Toc84006743" w:history="1">
            <w:r w:rsidR="00187DD4" w:rsidRPr="00187DD4">
              <w:rPr>
                <w:rStyle w:val="Hyperlink"/>
                <w:rFonts w:ascii="Times New Roman" w:hAnsi="Times New Roman" w:cs="Times New Roman"/>
                <w:b/>
                <w:bCs/>
                <w:noProof/>
              </w:rPr>
              <w:t>3.2.2 Back End</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_Toc84006743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3</w:t>
            </w:r>
            <w:r w:rsidR="00187DD4" w:rsidRPr="00187DD4">
              <w:rPr>
                <w:rFonts w:ascii="Times New Roman" w:hAnsi="Times New Roman" w:cs="Times New Roman"/>
                <w:noProof/>
                <w:webHidden/>
              </w:rPr>
              <w:fldChar w:fldCharType="end"/>
            </w:r>
          </w:hyperlink>
        </w:p>
        <w:p w14:paraId="7D636D26" w14:textId="6C3A1FC4" w:rsidR="00187DD4" w:rsidRPr="00187DD4" w:rsidRDefault="00300206" w:rsidP="00187DD4">
          <w:pPr>
            <w:pStyle w:val="TOC2"/>
            <w:tabs>
              <w:tab w:val="right" w:leader="dot" w:pos="10076"/>
            </w:tabs>
            <w:spacing w:line="240" w:lineRule="auto"/>
            <w:rPr>
              <w:rFonts w:ascii="Times New Roman" w:eastAsiaTheme="minorEastAsia" w:hAnsi="Times New Roman" w:cs="Times New Roman"/>
              <w:noProof/>
              <w:lang w:val="en-US"/>
            </w:rPr>
          </w:pPr>
          <w:hyperlink w:anchor="_Toc84006744" w:history="1">
            <w:r w:rsidR="00187DD4" w:rsidRPr="00187DD4">
              <w:rPr>
                <w:rStyle w:val="Hyperlink"/>
                <w:rFonts w:ascii="Times New Roman" w:hAnsi="Times New Roman" w:cs="Times New Roman"/>
                <w:b/>
                <w:bCs/>
                <w:noProof/>
              </w:rPr>
              <w:t>3.3 Conclusion</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_Toc84006744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3</w:t>
            </w:r>
            <w:r w:rsidR="00187DD4" w:rsidRPr="00187DD4">
              <w:rPr>
                <w:rFonts w:ascii="Times New Roman" w:hAnsi="Times New Roman" w:cs="Times New Roman"/>
                <w:noProof/>
                <w:webHidden/>
              </w:rPr>
              <w:fldChar w:fldCharType="end"/>
            </w:r>
          </w:hyperlink>
        </w:p>
        <w:p w14:paraId="6A5F374C" w14:textId="46348C22" w:rsidR="00187DD4" w:rsidRPr="00187DD4" w:rsidRDefault="00300206" w:rsidP="00187DD4">
          <w:pPr>
            <w:pStyle w:val="TOC1"/>
            <w:tabs>
              <w:tab w:val="right" w:leader="dot" w:pos="10076"/>
            </w:tabs>
            <w:spacing w:line="240" w:lineRule="auto"/>
            <w:rPr>
              <w:rFonts w:ascii="Times New Roman" w:eastAsiaTheme="minorEastAsia" w:hAnsi="Times New Roman" w:cs="Times New Roman"/>
              <w:noProof/>
              <w:lang w:val="en-US"/>
            </w:rPr>
          </w:pPr>
          <w:hyperlink w:anchor="_Toc84006745" w:history="1">
            <w:r w:rsidR="00187DD4" w:rsidRPr="00187DD4">
              <w:rPr>
                <w:rStyle w:val="Hyperlink"/>
                <w:rFonts w:ascii="Times New Roman" w:hAnsi="Times New Roman" w:cs="Times New Roman"/>
                <w:b/>
                <w:bCs/>
                <w:noProof/>
              </w:rPr>
              <w:t>4. Discussion</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_Toc84006745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4</w:t>
            </w:r>
            <w:r w:rsidR="00187DD4" w:rsidRPr="00187DD4">
              <w:rPr>
                <w:rFonts w:ascii="Times New Roman" w:hAnsi="Times New Roman" w:cs="Times New Roman"/>
                <w:noProof/>
                <w:webHidden/>
              </w:rPr>
              <w:fldChar w:fldCharType="end"/>
            </w:r>
          </w:hyperlink>
        </w:p>
        <w:p w14:paraId="61D95F69" w14:textId="790360E4" w:rsidR="00187DD4" w:rsidRPr="00187DD4" w:rsidRDefault="00300206" w:rsidP="00187DD4">
          <w:pPr>
            <w:pStyle w:val="TOC2"/>
            <w:tabs>
              <w:tab w:val="right" w:leader="dot" w:pos="10076"/>
            </w:tabs>
            <w:spacing w:line="240" w:lineRule="auto"/>
            <w:rPr>
              <w:rFonts w:ascii="Times New Roman" w:eastAsiaTheme="minorEastAsia" w:hAnsi="Times New Roman" w:cs="Times New Roman"/>
              <w:noProof/>
              <w:lang w:val="en-US"/>
            </w:rPr>
          </w:pPr>
          <w:hyperlink w:anchor="_Toc84006746" w:history="1">
            <w:r w:rsidR="00187DD4" w:rsidRPr="00187DD4">
              <w:rPr>
                <w:rStyle w:val="Hyperlink"/>
                <w:rFonts w:ascii="Times New Roman" w:hAnsi="Times New Roman" w:cs="Times New Roman"/>
                <w:b/>
                <w:bCs/>
                <w:noProof/>
              </w:rPr>
              <w:t>4.1 Individuals</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_Toc84006746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4</w:t>
            </w:r>
            <w:r w:rsidR="00187DD4" w:rsidRPr="00187DD4">
              <w:rPr>
                <w:rFonts w:ascii="Times New Roman" w:hAnsi="Times New Roman" w:cs="Times New Roman"/>
                <w:noProof/>
                <w:webHidden/>
              </w:rPr>
              <w:fldChar w:fldCharType="end"/>
            </w:r>
          </w:hyperlink>
        </w:p>
        <w:p w14:paraId="6B2E2233" w14:textId="1E13187B" w:rsidR="00187DD4" w:rsidRPr="00187DD4" w:rsidRDefault="00300206" w:rsidP="00187DD4">
          <w:pPr>
            <w:pStyle w:val="TOC3"/>
            <w:tabs>
              <w:tab w:val="right" w:leader="dot" w:pos="10076"/>
            </w:tabs>
            <w:spacing w:line="240" w:lineRule="auto"/>
            <w:rPr>
              <w:rFonts w:ascii="Times New Roman" w:eastAsiaTheme="minorEastAsia" w:hAnsi="Times New Roman" w:cs="Times New Roman"/>
              <w:noProof/>
              <w:lang w:val="en-US"/>
            </w:rPr>
          </w:pPr>
          <w:hyperlink w:anchor="_Toc84006747" w:history="1">
            <w:r w:rsidR="00187DD4" w:rsidRPr="00187DD4">
              <w:rPr>
                <w:rStyle w:val="Hyperlink"/>
                <w:rFonts w:ascii="Times New Roman" w:hAnsi="Times New Roman" w:cs="Times New Roman"/>
                <w:b/>
                <w:bCs/>
                <w:noProof/>
              </w:rPr>
              <w:t>4.1.1 Zijun Hu</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_Toc84006747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4</w:t>
            </w:r>
            <w:r w:rsidR="00187DD4" w:rsidRPr="00187DD4">
              <w:rPr>
                <w:rFonts w:ascii="Times New Roman" w:hAnsi="Times New Roman" w:cs="Times New Roman"/>
                <w:noProof/>
                <w:webHidden/>
              </w:rPr>
              <w:fldChar w:fldCharType="end"/>
            </w:r>
          </w:hyperlink>
        </w:p>
        <w:p w14:paraId="63E2DD4F" w14:textId="322CC82E" w:rsidR="00187DD4" w:rsidRPr="00187DD4" w:rsidRDefault="00300206" w:rsidP="00187DD4">
          <w:pPr>
            <w:pStyle w:val="TOC3"/>
            <w:tabs>
              <w:tab w:val="right" w:leader="dot" w:pos="10076"/>
            </w:tabs>
            <w:spacing w:line="240" w:lineRule="auto"/>
            <w:rPr>
              <w:rFonts w:ascii="Times New Roman" w:eastAsiaTheme="minorEastAsia" w:hAnsi="Times New Roman" w:cs="Times New Roman"/>
              <w:noProof/>
              <w:lang w:val="en-US"/>
            </w:rPr>
          </w:pPr>
          <w:hyperlink w:anchor="_Toc84006748" w:history="1">
            <w:r w:rsidR="00187DD4" w:rsidRPr="00187DD4">
              <w:rPr>
                <w:rStyle w:val="Hyperlink"/>
                <w:rFonts w:ascii="Times New Roman" w:hAnsi="Times New Roman" w:cs="Times New Roman"/>
                <w:b/>
                <w:bCs/>
                <w:noProof/>
              </w:rPr>
              <w:t>4.1.2 Tiantian Lin</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_Toc84006748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4</w:t>
            </w:r>
            <w:r w:rsidR="00187DD4" w:rsidRPr="00187DD4">
              <w:rPr>
                <w:rFonts w:ascii="Times New Roman" w:hAnsi="Times New Roman" w:cs="Times New Roman"/>
                <w:noProof/>
                <w:webHidden/>
              </w:rPr>
              <w:fldChar w:fldCharType="end"/>
            </w:r>
          </w:hyperlink>
        </w:p>
        <w:p w14:paraId="1151175D" w14:textId="0A677703" w:rsidR="00187DD4" w:rsidRPr="00187DD4" w:rsidRDefault="00300206" w:rsidP="00187DD4">
          <w:pPr>
            <w:pStyle w:val="TOC3"/>
            <w:tabs>
              <w:tab w:val="right" w:leader="dot" w:pos="10076"/>
            </w:tabs>
            <w:spacing w:line="240" w:lineRule="auto"/>
            <w:rPr>
              <w:rFonts w:ascii="Times New Roman" w:eastAsiaTheme="minorEastAsia" w:hAnsi="Times New Roman" w:cs="Times New Roman"/>
              <w:noProof/>
              <w:lang w:val="en-US"/>
            </w:rPr>
          </w:pPr>
          <w:hyperlink w:anchor="_Toc84006749" w:history="1">
            <w:r w:rsidR="00187DD4" w:rsidRPr="00187DD4">
              <w:rPr>
                <w:rStyle w:val="Hyperlink"/>
                <w:rFonts w:ascii="Times New Roman" w:hAnsi="Times New Roman" w:cs="Times New Roman"/>
                <w:b/>
                <w:bCs/>
                <w:noProof/>
              </w:rPr>
              <w:t>4.1.3 Jiawei Ma</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_Toc84006749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4</w:t>
            </w:r>
            <w:r w:rsidR="00187DD4" w:rsidRPr="00187DD4">
              <w:rPr>
                <w:rFonts w:ascii="Times New Roman" w:hAnsi="Times New Roman" w:cs="Times New Roman"/>
                <w:noProof/>
                <w:webHidden/>
              </w:rPr>
              <w:fldChar w:fldCharType="end"/>
            </w:r>
          </w:hyperlink>
        </w:p>
        <w:p w14:paraId="6EFA0155" w14:textId="3BB5B18D" w:rsidR="00187DD4" w:rsidRPr="00187DD4" w:rsidRDefault="00300206" w:rsidP="00187DD4">
          <w:pPr>
            <w:pStyle w:val="TOC3"/>
            <w:tabs>
              <w:tab w:val="right" w:leader="dot" w:pos="10076"/>
            </w:tabs>
            <w:spacing w:line="240" w:lineRule="auto"/>
            <w:rPr>
              <w:rFonts w:ascii="Times New Roman" w:eastAsiaTheme="minorEastAsia" w:hAnsi="Times New Roman" w:cs="Times New Roman"/>
              <w:noProof/>
              <w:lang w:val="en-US"/>
            </w:rPr>
          </w:pPr>
          <w:hyperlink w:anchor="_Toc84006750" w:history="1">
            <w:r w:rsidR="00187DD4" w:rsidRPr="00187DD4">
              <w:rPr>
                <w:rStyle w:val="Hyperlink"/>
                <w:rFonts w:ascii="Times New Roman" w:hAnsi="Times New Roman" w:cs="Times New Roman"/>
                <w:b/>
                <w:bCs/>
                <w:noProof/>
              </w:rPr>
              <w:t>4.1.4 Ruixuan Ni</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_Toc84006750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4</w:t>
            </w:r>
            <w:r w:rsidR="00187DD4" w:rsidRPr="00187DD4">
              <w:rPr>
                <w:rFonts w:ascii="Times New Roman" w:hAnsi="Times New Roman" w:cs="Times New Roman"/>
                <w:noProof/>
                <w:webHidden/>
              </w:rPr>
              <w:fldChar w:fldCharType="end"/>
            </w:r>
          </w:hyperlink>
        </w:p>
        <w:p w14:paraId="0811FCB7" w14:textId="174610BE" w:rsidR="00187DD4" w:rsidRPr="00187DD4" w:rsidRDefault="00300206" w:rsidP="00187DD4">
          <w:pPr>
            <w:pStyle w:val="TOC2"/>
            <w:tabs>
              <w:tab w:val="right" w:leader="dot" w:pos="10076"/>
            </w:tabs>
            <w:spacing w:line="240" w:lineRule="auto"/>
            <w:rPr>
              <w:rFonts w:ascii="Times New Roman" w:eastAsiaTheme="minorEastAsia" w:hAnsi="Times New Roman" w:cs="Times New Roman"/>
              <w:noProof/>
              <w:lang w:val="en-US"/>
            </w:rPr>
          </w:pPr>
          <w:hyperlink w:anchor="_Toc84006751" w:history="1">
            <w:r w:rsidR="00187DD4" w:rsidRPr="00187DD4">
              <w:rPr>
                <w:rStyle w:val="Hyperlink"/>
                <w:rFonts w:ascii="Times New Roman" w:hAnsi="Times New Roman" w:cs="Times New Roman"/>
                <w:b/>
                <w:bCs/>
                <w:noProof/>
              </w:rPr>
              <w:t>4.2 Group</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_Toc84006751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5</w:t>
            </w:r>
            <w:r w:rsidR="00187DD4" w:rsidRPr="00187DD4">
              <w:rPr>
                <w:rFonts w:ascii="Times New Roman" w:hAnsi="Times New Roman" w:cs="Times New Roman"/>
                <w:noProof/>
                <w:webHidden/>
              </w:rPr>
              <w:fldChar w:fldCharType="end"/>
            </w:r>
          </w:hyperlink>
        </w:p>
        <w:p w14:paraId="35189C13" w14:textId="09B3DB08" w:rsidR="00187DD4" w:rsidRPr="00187DD4" w:rsidRDefault="00300206" w:rsidP="00187DD4">
          <w:pPr>
            <w:pStyle w:val="TOC1"/>
            <w:tabs>
              <w:tab w:val="right" w:leader="dot" w:pos="10076"/>
            </w:tabs>
            <w:spacing w:line="240" w:lineRule="auto"/>
            <w:rPr>
              <w:rFonts w:ascii="Times New Roman" w:eastAsiaTheme="minorEastAsia" w:hAnsi="Times New Roman" w:cs="Times New Roman"/>
              <w:noProof/>
              <w:lang w:val="en-US"/>
            </w:rPr>
          </w:pPr>
          <w:hyperlink w:anchor="_Toc84006752" w:history="1">
            <w:r w:rsidR="00187DD4" w:rsidRPr="00187DD4">
              <w:rPr>
                <w:rStyle w:val="Hyperlink"/>
                <w:rFonts w:ascii="Times New Roman" w:hAnsi="Times New Roman" w:cs="Times New Roman"/>
                <w:b/>
                <w:bCs/>
                <w:noProof/>
              </w:rPr>
              <w:t>5. Methodology</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_Toc84006752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5</w:t>
            </w:r>
            <w:r w:rsidR="00187DD4" w:rsidRPr="00187DD4">
              <w:rPr>
                <w:rFonts w:ascii="Times New Roman" w:hAnsi="Times New Roman" w:cs="Times New Roman"/>
                <w:noProof/>
                <w:webHidden/>
              </w:rPr>
              <w:fldChar w:fldCharType="end"/>
            </w:r>
          </w:hyperlink>
        </w:p>
        <w:p w14:paraId="0C284319" w14:textId="4C2EF6E4" w:rsidR="00187DD4" w:rsidRPr="00187DD4" w:rsidRDefault="00300206" w:rsidP="00187DD4">
          <w:pPr>
            <w:pStyle w:val="TOC2"/>
            <w:tabs>
              <w:tab w:val="right" w:leader="dot" w:pos="10076"/>
            </w:tabs>
            <w:spacing w:line="240" w:lineRule="auto"/>
            <w:rPr>
              <w:rFonts w:ascii="Times New Roman" w:eastAsiaTheme="minorEastAsia" w:hAnsi="Times New Roman" w:cs="Times New Roman"/>
              <w:noProof/>
              <w:lang w:val="en-US"/>
            </w:rPr>
          </w:pPr>
          <w:hyperlink w:anchor="_Toc84006753" w:history="1">
            <w:r w:rsidR="00187DD4" w:rsidRPr="00187DD4">
              <w:rPr>
                <w:rStyle w:val="Hyperlink"/>
                <w:rFonts w:ascii="Times New Roman" w:hAnsi="Times New Roman" w:cs="Times New Roman"/>
                <w:b/>
                <w:bCs/>
                <w:noProof/>
              </w:rPr>
              <w:t>5.1 Program languorous selection——Python</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_Toc84006753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5</w:t>
            </w:r>
            <w:r w:rsidR="00187DD4" w:rsidRPr="00187DD4">
              <w:rPr>
                <w:rFonts w:ascii="Times New Roman" w:hAnsi="Times New Roman" w:cs="Times New Roman"/>
                <w:noProof/>
                <w:webHidden/>
              </w:rPr>
              <w:fldChar w:fldCharType="end"/>
            </w:r>
          </w:hyperlink>
        </w:p>
        <w:p w14:paraId="7FA2C06A" w14:textId="7F63A85B" w:rsidR="00187DD4" w:rsidRPr="00187DD4" w:rsidRDefault="00300206" w:rsidP="00187DD4">
          <w:pPr>
            <w:pStyle w:val="TOC2"/>
            <w:tabs>
              <w:tab w:val="right" w:leader="dot" w:pos="10076"/>
            </w:tabs>
            <w:spacing w:line="240" w:lineRule="auto"/>
            <w:rPr>
              <w:rFonts w:ascii="Times New Roman" w:eastAsiaTheme="minorEastAsia" w:hAnsi="Times New Roman" w:cs="Times New Roman"/>
              <w:noProof/>
              <w:lang w:val="en-US"/>
            </w:rPr>
          </w:pPr>
          <w:hyperlink w:anchor="_Toc84006754" w:history="1">
            <w:r w:rsidR="00187DD4" w:rsidRPr="00187DD4">
              <w:rPr>
                <w:rStyle w:val="Hyperlink"/>
                <w:rFonts w:ascii="Times New Roman" w:hAnsi="Times New Roman" w:cs="Times New Roman"/>
                <w:b/>
                <w:bCs/>
                <w:noProof/>
              </w:rPr>
              <w:t>5.2 Software Design Process Model——Spiral model</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_Toc84006754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5</w:t>
            </w:r>
            <w:r w:rsidR="00187DD4" w:rsidRPr="00187DD4">
              <w:rPr>
                <w:rFonts w:ascii="Times New Roman" w:hAnsi="Times New Roman" w:cs="Times New Roman"/>
                <w:noProof/>
                <w:webHidden/>
              </w:rPr>
              <w:fldChar w:fldCharType="end"/>
            </w:r>
          </w:hyperlink>
        </w:p>
        <w:p w14:paraId="21BC9467" w14:textId="55AD9892" w:rsidR="00187DD4" w:rsidRPr="00187DD4" w:rsidRDefault="00300206" w:rsidP="00187DD4">
          <w:pPr>
            <w:pStyle w:val="TOC2"/>
            <w:tabs>
              <w:tab w:val="right" w:leader="dot" w:pos="10076"/>
            </w:tabs>
            <w:spacing w:line="240" w:lineRule="auto"/>
            <w:rPr>
              <w:rFonts w:ascii="Times New Roman" w:eastAsiaTheme="minorEastAsia" w:hAnsi="Times New Roman" w:cs="Times New Roman"/>
              <w:noProof/>
              <w:lang w:val="en-US"/>
            </w:rPr>
          </w:pPr>
          <w:hyperlink w:anchor="_Toc84006755" w:history="1">
            <w:r w:rsidR="00187DD4" w:rsidRPr="00187DD4">
              <w:rPr>
                <w:rStyle w:val="Hyperlink"/>
                <w:rFonts w:ascii="Times New Roman" w:hAnsi="Times New Roman" w:cs="Times New Roman"/>
                <w:b/>
                <w:bCs/>
                <w:noProof/>
              </w:rPr>
              <w:t>5.3 Web Interface vs Graphical User Interface</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_Toc84006755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5</w:t>
            </w:r>
            <w:r w:rsidR="00187DD4" w:rsidRPr="00187DD4">
              <w:rPr>
                <w:rFonts w:ascii="Times New Roman" w:hAnsi="Times New Roman" w:cs="Times New Roman"/>
                <w:noProof/>
                <w:webHidden/>
              </w:rPr>
              <w:fldChar w:fldCharType="end"/>
            </w:r>
          </w:hyperlink>
        </w:p>
        <w:p w14:paraId="5A95EA7D" w14:textId="78BAE791" w:rsidR="00187DD4" w:rsidRPr="00187DD4" w:rsidRDefault="00300206" w:rsidP="00187DD4">
          <w:pPr>
            <w:pStyle w:val="TOC1"/>
            <w:tabs>
              <w:tab w:val="right" w:leader="dot" w:pos="10076"/>
            </w:tabs>
            <w:spacing w:line="240" w:lineRule="auto"/>
            <w:rPr>
              <w:rFonts w:ascii="Times New Roman" w:eastAsiaTheme="minorEastAsia" w:hAnsi="Times New Roman" w:cs="Times New Roman"/>
              <w:noProof/>
              <w:lang w:val="en-US"/>
            </w:rPr>
          </w:pPr>
          <w:hyperlink w:anchor="_Toc84006756" w:history="1">
            <w:r w:rsidR="00187DD4" w:rsidRPr="00187DD4">
              <w:rPr>
                <w:rStyle w:val="Hyperlink"/>
                <w:rFonts w:ascii="Times New Roman" w:hAnsi="Times New Roman" w:cs="Times New Roman"/>
                <w:b/>
                <w:bCs/>
                <w:noProof/>
              </w:rPr>
              <w:t>6. Timetable</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_Toc84006756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6</w:t>
            </w:r>
            <w:r w:rsidR="00187DD4" w:rsidRPr="00187DD4">
              <w:rPr>
                <w:rFonts w:ascii="Times New Roman" w:hAnsi="Times New Roman" w:cs="Times New Roman"/>
                <w:noProof/>
                <w:webHidden/>
              </w:rPr>
              <w:fldChar w:fldCharType="end"/>
            </w:r>
          </w:hyperlink>
        </w:p>
        <w:p w14:paraId="4451AAA8" w14:textId="3C3FD6AE" w:rsidR="00187DD4" w:rsidRPr="00187DD4" w:rsidRDefault="00300206" w:rsidP="00187DD4">
          <w:pPr>
            <w:pStyle w:val="TOC1"/>
            <w:tabs>
              <w:tab w:val="right" w:leader="dot" w:pos="10076"/>
            </w:tabs>
            <w:spacing w:line="240" w:lineRule="auto"/>
            <w:rPr>
              <w:rFonts w:ascii="Times New Roman" w:eastAsiaTheme="minorEastAsia" w:hAnsi="Times New Roman" w:cs="Times New Roman"/>
              <w:noProof/>
              <w:lang w:val="en-US"/>
            </w:rPr>
          </w:pPr>
          <w:hyperlink w:anchor="_Toc84006757" w:history="1">
            <w:r w:rsidR="00187DD4" w:rsidRPr="00187DD4">
              <w:rPr>
                <w:rStyle w:val="Hyperlink"/>
                <w:rFonts w:ascii="Times New Roman" w:hAnsi="Times New Roman" w:cs="Times New Roman"/>
                <w:b/>
                <w:bCs/>
                <w:noProof/>
              </w:rPr>
              <w:t>7. Potential Risks and Mitigation Strategies</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_Toc84006757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6</w:t>
            </w:r>
            <w:r w:rsidR="00187DD4" w:rsidRPr="00187DD4">
              <w:rPr>
                <w:rFonts w:ascii="Times New Roman" w:hAnsi="Times New Roman" w:cs="Times New Roman"/>
                <w:noProof/>
                <w:webHidden/>
              </w:rPr>
              <w:fldChar w:fldCharType="end"/>
            </w:r>
          </w:hyperlink>
        </w:p>
        <w:p w14:paraId="0C0CC26E" w14:textId="561F5EAE" w:rsidR="00187DD4" w:rsidRPr="00187DD4" w:rsidRDefault="00300206" w:rsidP="00187DD4">
          <w:pPr>
            <w:pStyle w:val="TOC1"/>
            <w:tabs>
              <w:tab w:val="right" w:leader="dot" w:pos="10076"/>
            </w:tabs>
            <w:spacing w:line="240" w:lineRule="auto"/>
            <w:rPr>
              <w:rFonts w:ascii="Times New Roman" w:eastAsiaTheme="minorEastAsia" w:hAnsi="Times New Roman" w:cs="Times New Roman"/>
              <w:noProof/>
              <w:lang w:val="en-US"/>
            </w:rPr>
          </w:pPr>
          <w:hyperlink w:anchor="_Toc84006758" w:history="1">
            <w:r w:rsidR="00187DD4" w:rsidRPr="00187DD4">
              <w:rPr>
                <w:rStyle w:val="Hyperlink"/>
                <w:rFonts w:ascii="Times New Roman" w:hAnsi="Times New Roman" w:cs="Times New Roman"/>
                <w:b/>
                <w:bCs/>
                <w:noProof/>
              </w:rPr>
              <w:t>8. Components and Facilities</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_Toc84006758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6</w:t>
            </w:r>
            <w:r w:rsidR="00187DD4" w:rsidRPr="00187DD4">
              <w:rPr>
                <w:rFonts w:ascii="Times New Roman" w:hAnsi="Times New Roman" w:cs="Times New Roman"/>
                <w:noProof/>
                <w:webHidden/>
              </w:rPr>
              <w:fldChar w:fldCharType="end"/>
            </w:r>
          </w:hyperlink>
        </w:p>
        <w:p w14:paraId="608BAFCE" w14:textId="2C2D7FF1" w:rsidR="00187DD4" w:rsidRPr="00187DD4" w:rsidRDefault="00300206" w:rsidP="00187DD4">
          <w:pPr>
            <w:pStyle w:val="TOC1"/>
            <w:tabs>
              <w:tab w:val="right" w:leader="dot" w:pos="10076"/>
            </w:tabs>
            <w:spacing w:line="240" w:lineRule="auto"/>
            <w:rPr>
              <w:rFonts w:ascii="Times New Roman" w:eastAsiaTheme="minorEastAsia" w:hAnsi="Times New Roman" w:cs="Times New Roman"/>
              <w:noProof/>
              <w:lang w:val="en-US"/>
            </w:rPr>
          </w:pPr>
          <w:hyperlink w:anchor="_Toc84006759" w:history="1">
            <w:r w:rsidR="00187DD4" w:rsidRPr="00187DD4">
              <w:rPr>
                <w:rStyle w:val="Hyperlink"/>
                <w:rFonts w:ascii="Times New Roman" w:hAnsi="Times New Roman" w:cs="Times New Roman"/>
                <w:b/>
                <w:bCs/>
                <w:noProof/>
              </w:rPr>
              <w:t>References</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_Toc84006759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8</w:t>
            </w:r>
            <w:r w:rsidR="00187DD4" w:rsidRPr="00187DD4">
              <w:rPr>
                <w:rFonts w:ascii="Times New Roman" w:hAnsi="Times New Roman" w:cs="Times New Roman"/>
                <w:noProof/>
                <w:webHidden/>
              </w:rPr>
              <w:fldChar w:fldCharType="end"/>
            </w:r>
          </w:hyperlink>
        </w:p>
        <w:p w14:paraId="287A1D84" w14:textId="69E4545D" w:rsidR="00797081" w:rsidRPr="00187DD4" w:rsidRDefault="00CF4382" w:rsidP="00187DD4">
          <w:pPr>
            <w:spacing w:line="240" w:lineRule="auto"/>
            <w:rPr>
              <w:rFonts w:ascii="Times New Roman" w:hAnsi="Times New Roman" w:cs="Times New Roman"/>
              <w:sz w:val="24"/>
              <w:szCs w:val="24"/>
            </w:rPr>
            <w:sectPr w:rsidR="00797081" w:rsidRPr="00187DD4" w:rsidSect="0026471F">
              <w:footerReference w:type="first" r:id="rId9"/>
              <w:pgSz w:w="12240" w:h="15840" w:code="1"/>
              <w:pgMar w:top="1440" w:right="1077" w:bottom="1440" w:left="1077" w:header="851" w:footer="992" w:gutter="0"/>
              <w:pgNumType w:start="1"/>
              <w:cols w:space="425"/>
              <w:titlePg/>
              <w:docGrid w:linePitch="360"/>
            </w:sectPr>
          </w:pPr>
          <w:r w:rsidRPr="00187DD4">
            <w:rPr>
              <w:rFonts w:ascii="Times New Roman" w:hAnsi="Times New Roman" w:cs="Times New Roman"/>
              <w:b/>
              <w:bCs/>
              <w:noProof/>
            </w:rPr>
            <w:fldChar w:fldCharType="end"/>
          </w:r>
        </w:p>
      </w:sdtContent>
    </w:sdt>
    <w:p w14:paraId="0B20C2E0" w14:textId="293DBA33" w:rsidR="007C40B7" w:rsidRPr="00187DD4" w:rsidRDefault="007C40B7" w:rsidP="00187DD4">
      <w:pPr>
        <w:spacing w:line="240" w:lineRule="auto"/>
        <w:rPr>
          <w:rFonts w:ascii="Times New Roman" w:hAnsi="Times New Roman" w:cs="Times New Roman"/>
          <w:b/>
          <w:bCs/>
          <w:sz w:val="30"/>
          <w:szCs w:val="30"/>
        </w:rPr>
      </w:pPr>
      <w:commentRangeStart w:id="0"/>
      <w:r w:rsidRPr="00187DD4">
        <w:rPr>
          <w:rFonts w:ascii="Times New Roman" w:hAnsi="Times New Roman" w:cs="Times New Roman"/>
          <w:b/>
          <w:bCs/>
          <w:sz w:val="30"/>
          <w:szCs w:val="30"/>
        </w:rPr>
        <w:lastRenderedPageBreak/>
        <w:t>1.</w:t>
      </w:r>
      <w:r w:rsidR="005E3BC5" w:rsidRPr="00187DD4">
        <w:rPr>
          <w:rFonts w:ascii="Times New Roman" w:hAnsi="Times New Roman" w:cs="Times New Roman"/>
          <w:b/>
          <w:bCs/>
          <w:sz w:val="30"/>
          <w:szCs w:val="30"/>
        </w:rPr>
        <w:t xml:space="preserve"> </w:t>
      </w:r>
      <w:r w:rsidRPr="00187DD4">
        <w:rPr>
          <w:rFonts w:ascii="Times New Roman" w:hAnsi="Times New Roman" w:cs="Times New Roman"/>
          <w:b/>
          <w:bCs/>
          <w:sz w:val="30"/>
          <w:szCs w:val="30"/>
        </w:rPr>
        <w:t>Introduction</w:t>
      </w:r>
      <w:commentRangeEnd w:id="0"/>
      <w:r w:rsidR="00C3715F">
        <w:rPr>
          <w:rStyle w:val="CommentReference"/>
        </w:rPr>
        <w:commentReference w:id="0"/>
      </w:r>
    </w:p>
    <w:p w14:paraId="03FF31FF" w14:textId="7B66BC30" w:rsidR="00BF3FA4" w:rsidRPr="00187DD4" w:rsidRDefault="007C40B7" w:rsidP="00187DD4">
      <w:pPr>
        <w:pStyle w:val="ListParagraph"/>
        <w:spacing w:line="240" w:lineRule="auto"/>
        <w:ind w:left="0"/>
        <w:outlineLvl w:val="1"/>
        <w:rPr>
          <w:rFonts w:ascii="Times New Roman" w:hAnsi="Times New Roman" w:cs="Times New Roman"/>
          <w:b/>
          <w:bCs/>
          <w:sz w:val="24"/>
          <w:szCs w:val="24"/>
        </w:rPr>
      </w:pPr>
      <w:bookmarkStart w:id="1" w:name="_Toc84006730"/>
      <w:r w:rsidRPr="00187DD4">
        <w:rPr>
          <w:rFonts w:ascii="Times New Roman" w:hAnsi="Times New Roman" w:cs="Times New Roman"/>
          <w:b/>
          <w:bCs/>
          <w:sz w:val="24"/>
          <w:szCs w:val="24"/>
        </w:rPr>
        <w:t>1.1 Statement of Objectives</w:t>
      </w:r>
      <w:bookmarkEnd w:id="1"/>
    </w:p>
    <w:p w14:paraId="2F4E6763" w14:textId="69DAB6BD" w:rsidR="007243B8" w:rsidRPr="00187DD4" w:rsidRDefault="00FE728F" w:rsidP="00187DD4">
      <w:pPr>
        <w:pStyle w:val="ListParagraph"/>
        <w:spacing w:line="240" w:lineRule="auto"/>
        <w:ind w:left="0"/>
        <w:rPr>
          <w:rFonts w:ascii="Times New Roman" w:hAnsi="Times New Roman" w:cs="Times New Roman"/>
        </w:rPr>
      </w:pPr>
      <w:r w:rsidRPr="00187DD4">
        <w:rPr>
          <w:rFonts w:ascii="Times New Roman" w:hAnsi="Times New Roman" w:cs="Times New Roman"/>
        </w:rPr>
        <w:t xml:space="preserve">The goal of this project is to </w:t>
      </w:r>
      <w:commentRangeStart w:id="2"/>
      <w:r w:rsidRPr="00187DD4">
        <w:rPr>
          <w:rFonts w:ascii="Times New Roman" w:hAnsi="Times New Roman" w:cs="Times New Roman"/>
        </w:rPr>
        <w:t>design a platform for developers to upload security evidence</w:t>
      </w:r>
      <w:commentRangeEnd w:id="2"/>
      <w:r w:rsidR="00C3715F">
        <w:rPr>
          <w:rStyle w:val="CommentReference"/>
        </w:rPr>
        <w:commentReference w:id="2"/>
      </w:r>
      <w:r w:rsidRPr="00187DD4">
        <w:rPr>
          <w:rFonts w:ascii="Times New Roman" w:hAnsi="Times New Roman" w:cs="Times New Roman"/>
        </w:rPr>
        <w:t>. This platform can store and manage a large amount of security evidence, and it can also provide evidence tracing functions for subsequent security assessments.</w:t>
      </w:r>
    </w:p>
    <w:p w14:paraId="06A1634E" w14:textId="77777777" w:rsidR="00FE728F" w:rsidRPr="00187DD4" w:rsidRDefault="00FE728F" w:rsidP="00187DD4">
      <w:pPr>
        <w:pStyle w:val="ListParagraph"/>
        <w:spacing w:line="240" w:lineRule="auto"/>
        <w:ind w:left="0"/>
        <w:rPr>
          <w:rFonts w:ascii="Times New Roman" w:hAnsi="Times New Roman" w:cs="Times New Roman"/>
        </w:rPr>
      </w:pPr>
    </w:p>
    <w:p w14:paraId="7BADF8F2" w14:textId="5E2E6BE3" w:rsidR="007A41EF" w:rsidRPr="00187DD4" w:rsidRDefault="00BC19B3" w:rsidP="00187DD4">
      <w:pPr>
        <w:pStyle w:val="ListParagraph"/>
        <w:spacing w:line="240" w:lineRule="auto"/>
        <w:ind w:left="0"/>
        <w:outlineLvl w:val="1"/>
        <w:rPr>
          <w:rFonts w:ascii="Times New Roman" w:hAnsi="Times New Roman" w:cs="Times New Roman"/>
          <w:b/>
          <w:bCs/>
          <w:sz w:val="24"/>
          <w:szCs w:val="24"/>
        </w:rPr>
      </w:pPr>
      <w:bookmarkStart w:id="3" w:name="_Toc84006731"/>
      <w:r w:rsidRPr="00187DD4">
        <w:rPr>
          <w:rFonts w:ascii="Times New Roman" w:hAnsi="Times New Roman" w:cs="Times New Roman"/>
          <w:b/>
          <w:bCs/>
          <w:sz w:val="24"/>
          <w:szCs w:val="24"/>
        </w:rPr>
        <w:t>1.2 Functional Requirements</w:t>
      </w:r>
      <w:bookmarkEnd w:id="3"/>
    </w:p>
    <w:p w14:paraId="6BF32A8B" w14:textId="13F2056C" w:rsidR="00A40C10" w:rsidRPr="00187DD4" w:rsidRDefault="00A40C10" w:rsidP="00187DD4">
      <w:pPr>
        <w:pStyle w:val="ListParagraph"/>
        <w:numPr>
          <w:ilvl w:val="0"/>
          <w:numId w:val="3"/>
        </w:numPr>
        <w:spacing w:line="240" w:lineRule="auto"/>
        <w:rPr>
          <w:rFonts w:ascii="Times New Roman" w:hAnsi="Times New Roman" w:cs="Times New Roman"/>
        </w:rPr>
      </w:pPr>
      <w:commentRangeStart w:id="4"/>
      <w:r w:rsidRPr="00187DD4">
        <w:rPr>
          <w:rFonts w:ascii="Times New Roman" w:hAnsi="Times New Roman" w:cs="Times New Roman"/>
        </w:rPr>
        <w:t>The platform should allow users to edit their passwords and their profiles.</w:t>
      </w:r>
      <w:commentRangeEnd w:id="4"/>
      <w:r w:rsidR="00C3715F">
        <w:rPr>
          <w:rStyle w:val="CommentReference"/>
        </w:rPr>
        <w:commentReference w:id="4"/>
      </w:r>
    </w:p>
    <w:p w14:paraId="6AB4150C" w14:textId="4E65103F" w:rsidR="00A40C10" w:rsidRPr="00187DD4" w:rsidRDefault="00A40C10" w:rsidP="00187DD4">
      <w:pPr>
        <w:pStyle w:val="ListParagraph"/>
        <w:numPr>
          <w:ilvl w:val="0"/>
          <w:numId w:val="3"/>
        </w:numPr>
        <w:spacing w:line="240" w:lineRule="auto"/>
        <w:rPr>
          <w:rFonts w:ascii="Times New Roman" w:hAnsi="Times New Roman" w:cs="Times New Roman"/>
        </w:rPr>
      </w:pPr>
      <w:r w:rsidRPr="00187DD4">
        <w:rPr>
          <w:rFonts w:ascii="Times New Roman" w:hAnsi="Times New Roman" w:cs="Times New Roman"/>
        </w:rPr>
        <w:t xml:space="preserve">The platform should allow users to upload the </w:t>
      </w:r>
      <w:commentRangeStart w:id="5"/>
      <w:r w:rsidRPr="00187DD4">
        <w:rPr>
          <w:rFonts w:ascii="Times New Roman" w:hAnsi="Times New Roman" w:cs="Times New Roman"/>
        </w:rPr>
        <w:t>security evidence</w:t>
      </w:r>
      <w:commentRangeEnd w:id="5"/>
      <w:r w:rsidR="00C3715F">
        <w:rPr>
          <w:rStyle w:val="CommentReference"/>
        </w:rPr>
        <w:commentReference w:id="5"/>
      </w:r>
      <w:r w:rsidRPr="00187DD4">
        <w:rPr>
          <w:rFonts w:ascii="Times New Roman" w:hAnsi="Times New Roman" w:cs="Times New Roman"/>
        </w:rPr>
        <w:t>.</w:t>
      </w:r>
    </w:p>
    <w:p w14:paraId="1998659F" w14:textId="4F211DA7" w:rsidR="00A40C10" w:rsidRPr="00187DD4" w:rsidRDefault="00A40C10" w:rsidP="00187DD4">
      <w:pPr>
        <w:pStyle w:val="ListParagraph"/>
        <w:numPr>
          <w:ilvl w:val="0"/>
          <w:numId w:val="3"/>
        </w:numPr>
        <w:spacing w:line="240" w:lineRule="auto"/>
        <w:rPr>
          <w:rFonts w:ascii="Times New Roman" w:hAnsi="Times New Roman" w:cs="Times New Roman"/>
        </w:rPr>
      </w:pPr>
      <w:r w:rsidRPr="00187DD4">
        <w:rPr>
          <w:rFonts w:ascii="Times New Roman" w:hAnsi="Times New Roman" w:cs="Times New Roman"/>
        </w:rPr>
        <w:t xml:space="preserve">The platform should </w:t>
      </w:r>
      <w:commentRangeStart w:id="6"/>
      <w:r w:rsidRPr="00187DD4">
        <w:rPr>
          <w:rFonts w:ascii="Times New Roman" w:hAnsi="Times New Roman" w:cs="Times New Roman"/>
        </w:rPr>
        <w:t xml:space="preserve">store a large amount of security evidence </w:t>
      </w:r>
      <w:commentRangeEnd w:id="6"/>
      <w:r w:rsidR="00C3715F">
        <w:rPr>
          <w:rStyle w:val="CommentReference"/>
        </w:rPr>
        <w:commentReference w:id="6"/>
      </w:r>
      <w:r w:rsidRPr="00187DD4">
        <w:rPr>
          <w:rFonts w:ascii="Times New Roman" w:hAnsi="Times New Roman" w:cs="Times New Roman"/>
        </w:rPr>
        <w:t xml:space="preserve">and </w:t>
      </w:r>
      <w:commentRangeStart w:id="7"/>
      <w:r w:rsidRPr="00187DD4">
        <w:rPr>
          <w:rFonts w:ascii="Times New Roman" w:hAnsi="Times New Roman" w:cs="Times New Roman"/>
        </w:rPr>
        <w:t>organize the data based on each evidence’s attribute</w:t>
      </w:r>
      <w:commentRangeEnd w:id="7"/>
      <w:r w:rsidR="00C3715F">
        <w:rPr>
          <w:rStyle w:val="CommentReference"/>
        </w:rPr>
        <w:commentReference w:id="7"/>
      </w:r>
      <w:r w:rsidRPr="00187DD4">
        <w:rPr>
          <w:rFonts w:ascii="Times New Roman" w:hAnsi="Times New Roman" w:cs="Times New Roman"/>
        </w:rPr>
        <w:t>.</w:t>
      </w:r>
    </w:p>
    <w:p w14:paraId="067F4CB2" w14:textId="7D10B420" w:rsidR="00A40C10" w:rsidRPr="00187DD4" w:rsidRDefault="00A40C10" w:rsidP="00187DD4">
      <w:pPr>
        <w:pStyle w:val="ListParagraph"/>
        <w:numPr>
          <w:ilvl w:val="0"/>
          <w:numId w:val="3"/>
        </w:numPr>
        <w:spacing w:line="240" w:lineRule="auto"/>
        <w:rPr>
          <w:rFonts w:ascii="Times New Roman" w:hAnsi="Times New Roman" w:cs="Times New Roman"/>
        </w:rPr>
      </w:pPr>
      <w:r w:rsidRPr="00187DD4">
        <w:rPr>
          <w:rFonts w:ascii="Times New Roman" w:hAnsi="Times New Roman" w:cs="Times New Roman"/>
        </w:rPr>
        <w:t>The platform should allow users to search the security evidence using keywords.</w:t>
      </w:r>
    </w:p>
    <w:p w14:paraId="35EDD355" w14:textId="6935F55A" w:rsidR="00BC19B3" w:rsidRPr="00187DD4" w:rsidRDefault="00A40C10" w:rsidP="00187DD4">
      <w:pPr>
        <w:pStyle w:val="ListParagraph"/>
        <w:numPr>
          <w:ilvl w:val="0"/>
          <w:numId w:val="3"/>
        </w:numPr>
        <w:spacing w:line="240" w:lineRule="auto"/>
        <w:rPr>
          <w:rFonts w:ascii="Times New Roman" w:hAnsi="Times New Roman" w:cs="Times New Roman"/>
        </w:rPr>
      </w:pPr>
      <w:r w:rsidRPr="00187DD4">
        <w:rPr>
          <w:rFonts w:ascii="Times New Roman" w:hAnsi="Times New Roman" w:cs="Times New Roman"/>
        </w:rPr>
        <w:t xml:space="preserve">The platform should allow users to </w:t>
      </w:r>
      <w:commentRangeStart w:id="8"/>
      <w:r w:rsidRPr="00187DD4">
        <w:rPr>
          <w:rFonts w:ascii="Times New Roman" w:hAnsi="Times New Roman" w:cs="Times New Roman"/>
        </w:rPr>
        <w:t xml:space="preserve">trace </w:t>
      </w:r>
      <w:commentRangeEnd w:id="8"/>
      <w:r w:rsidR="00C3715F">
        <w:rPr>
          <w:rStyle w:val="CommentReference"/>
        </w:rPr>
        <w:commentReference w:id="8"/>
      </w:r>
      <w:r w:rsidRPr="00187DD4">
        <w:rPr>
          <w:rFonts w:ascii="Times New Roman" w:hAnsi="Times New Roman" w:cs="Times New Roman"/>
        </w:rPr>
        <w:t>the history of the uploaded files.</w:t>
      </w:r>
    </w:p>
    <w:p w14:paraId="298D67A7" w14:textId="77777777" w:rsidR="006700B7" w:rsidRPr="00187DD4" w:rsidRDefault="006700B7" w:rsidP="00187DD4">
      <w:pPr>
        <w:spacing w:line="240" w:lineRule="auto"/>
        <w:rPr>
          <w:rFonts w:ascii="Times New Roman" w:hAnsi="Times New Roman" w:cs="Times New Roman"/>
        </w:rPr>
      </w:pPr>
    </w:p>
    <w:p w14:paraId="28D98122" w14:textId="599783C9" w:rsidR="008040FE" w:rsidRPr="00187DD4" w:rsidRDefault="00140316" w:rsidP="00187DD4">
      <w:pPr>
        <w:pStyle w:val="Heading2"/>
        <w:spacing w:before="0" w:line="240" w:lineRule="auto"/>
        <w:rPr>
          <w:rFonts w:ascii="Times New Roman" w:hAnsi="Times New Roman" w:cs="Times New Roman"/>
          <w:b/>
          <w:bCs/>
          <w:color w:val="auto"/>
          <w:sz w:val="24"/>
          <w:szCs w:val="24"/>
        </w:rPr>
      </w:pPr>
      <w:bookmarkStart w:id="9" w:name="_Toc84006732"/>
      <w:r w:rsidRPr="00187DD4">
        <w:rPr>
          <w:rFonts w:ascii="Times New Roman" w:hAnsi="Times New Roman" w:cs="Times New Roman"/>
          <w:b/>
          <w:bCs/>
          <w:color w:val="auto"/>
          <w:sz w:val="24"/>
          <w:szCs w:val="24"/>
        </w:rPr>
        <w:t xml:space="preserve">1.3 </w:t>
      </w:r>
      <w:r w:rsidR="002D5BA7" w:rsidRPr="00187DD4">
        <w:rPr>
          <w:rFonts w:ascii="Times New Roman" w:hAnsi="Times New Roman" w:cs="Times New Roman"/>
          <w:b/>
          <w:bCs/>
          <w:color w:val="auto"/>
          <w:sz w:val="24"/>
          <w:szCs w:val="24"/>
        </w:rPr>
        <w:t xml:space="preserve">Non-Functional </w:t>
      </w:r>
      <w:r w:rsidRPr="00187DD4">
        <w:rPr>
          <w:rFonts w:ascii="Times New Roman" w:hAnsi="Times New Roman" w:cs="Times New Roman"/>
          <w:b/>
          <w:bCs/>
          <w:color w:val="auto"/>
          <w:sz w:val="24"/>
          <w:szCs w:val="24"/>
        </w:rPr>
        <w:t>Requirements</w:t>
      </w:r>
      <w:bookmarkEnd w:id="9"/>
    </w:p>
    <w:p w14:paraId="3D6E9712" w14:textId="5DA28E4E" w:rsidR="00884988" w:rsidRPr="00187DD4" w:rsidRDefault="00884988" w:rsidP="00187DD4">
      <w:pPr>
        <w:pStyle w:val="ListParagraph"/>
        <w:numPr>
          <w:ilvl w:val="0"/>
          <w:numId w:val="4"/>
        </w:numPr>
        <w:spacing w:line="240" w:lineRule="auto"/>
        <w:rPr>
          <w:rFonts w:ascii="Times New Roman" w:hAnsi="Times New Roman" w:cs="Times New Roman"/>
        </w:rPr>
      </w:pPr>
      <w:commentRangeStart w:id="10"/>
      <w:r w:rsidRPr="00187DD4">
        <w:rPr>
          <w:rFonts w:ascii="Times New Roman" w:hAnsi="Times New Roman" w:cs="Times New Roman"/>
        </w:rPr>
        <w:t>The platform should prevent all stored evidence from being threatened and attacked</w:t>
      </w:r>
      <w:r w:rsidR="00BE1280" w:rsidRPr="00187DD4">
        <w:rPr>
          <w:rFonts w:ascii="Times New Roman" w:hAnsi="Times New Roman" w:cs="Times New Roman"/>
        </w:rPr>
        <w:t>,</w:t>
      </w:r>
      <w:r w:rsidRPr="00187DD4">
        <w:rPr>
          <w:rFonts w:ascii="Times New Roman" w:hAnsi="Times New Roman" w:cs="Times New Roman"/>
        </w:rPr>
        <w:t xml:space="preserve"> such as unauthorized disclosure, deception, and disruption.</w:t>
      </w:r>
      <w:commentRangeEnd w:id="10"/>
      <w:r w:rsidR="00C3715F">
        <w:rPr>
          <w:rStyle w:val="CommentReference"/>
        </w:rPr>
        <w:commentReference w:id="10"/>
      </w:r>
    </w:p>
    <w:p w14:paraId="56A67025" w14:textId="090D3E82" w:rsidR="00884988" w:rsidRPr="00187DD4" w:rsidRDefault="00884988" w:rsidP="00187DD4">
      <w:pPr>
        <w:pStyle w:val="ListParagraph"/>
        <w:numPr>
          <w:ilvl w:val="0"/>
          <w:numId w:val="4"/>
        </w:numPr>
        <w:spacing w:line="240" w:lineRule="auto"/>
        <w:rPr>
          <w:rFonts w:ascii="Times New Roman" w:hAnsi="Times New Roman" w:cs="Times New Roman"/>
        </w:rPr>
      </w:pPr>
      <w:r w:rsidRPr="00187DD4">
        <w:rPr>
          <w:rFonts w:ascii="Times New Roman" w:hAnsi="Times New Roman" w:cs="Times New Roman"/>
        </w:rPr>
        <w:t>The platform should ensure that all authorized developers can use this platform to store and manage evidence anytime and anywhere.</w:t>
      </w:r>
    </w:p>
    <w:p w14:paraId="4A2916C7" w14:textId="700A192D" w:rsidR="00884988" w:rsidRPr="00187DD4" w:rsidRDefault="00884988" w:rsidP="00187DD4">
      <w:pPr>
        <w:pStyle w:val="ListParagraph"/>
        <w:numPr>
          <w:ilvl w:val="0"/>
          <w:numId w:val="4"/>
        </w:numPr>
        <w:spacing w:line="240" w:lineRule="auto"/>
        <w:rPr>
          <w:rFonts w:ascii="Times New Roman" w:hAnsi="Times New Roman" w:cs="Times New Roman"/>
        </w:rPr>
      </w:pPr>
      <w:r w:rsidRPr="00187DD4">
        <w:rPr>
          <w:rFonts w:ascii="Times New Roman" w:hAnsi="Times New Roman" w:cs="Times New Roman"/>
        </w:rPr>
        <w:t>The platform should only allow authorized developers to access and manage the existing evidence and store new evidence.</w:t>
      </w:r>
    </w:p>
    <w:p w14:paraId="255BBA3E" w14:textId="6F47039C" w:rsidR="00884988" w:rsidRPr="00187DD4" w:rsidRDefault="00884988" w:rsidP="00187DD4">
      <w:pPr>
        <w:pStyle w:val="ListParagraph"/>
        <w:numPr>
          <w:ilvl w:val="0"/>
          <w:numId w:val="4"/>
        </w:numPr>
        <w:spacing w:line="240" w:lineRule="auto"/>
        <w:rPr>
          <w:rFonts w:ascii="Times New Roman" w:hAnsi="Times New Roman" w:cs="Times New Roman"/>
        </w:rPr>
      </w:pPr>
      <w:r w:rsidRPr="00187DD4">
        <w:rPr>
          <w:rFonts w:ascii="Times New Roman" w:hAnsi="Times New Roman" w:cs="Times New Roman"/>
        </w:rPr>
        <w:t xml:space="preserve">The platform should be able to recover </w:t>
      </w:r>
      <w:commentRangeStart w:id="11"/>
      <w:r w:rsidRPr="00187DD4">
        <w:rPr>
          <w:rFonts w:ascii="Times New Roman" w:hAnsi="Times New Roman" w:cs="Times New Roman"/>
        </w:rPr>
        <w:t xml:space="preserve">once it has been attacked </w:t>
      </w:r>
      <w:commentRangeEnd w:id="11"/>
      <w:r w:rsidR="00C3715F">
        <w:rPr>
          <w:rStyle w:val="CommentReference"/>
        </w:rPr>
        <w:commentReference w:id="11"/>
      </w:r>
      <w:r w:rsidRPr="00187DD4">
        <w:rPr>
          <w:rFonts w:ascii="Times New Roman" w:hAnsi="Times New Roman" w:cs="Times New Roman"/>
        </w:rPr>
        <w:t>or any evidence is lost.</w:t>
      </w:r>
    </w:p>
    <w:p w14:paraId="08A85BA9" w14:textId="0F4F3F01" w:rsidR="000D5A9A" w:rsidRPr="00187DD4" w:rsidRDefault="00884988" w:rsidP="00187DD4">
      <w:pPr>
        <w:pStyle w:val="ListParagraph"/>
        <w:numPr>
          <w:ilvl w:val="0"/>
          <w:numId w:val="4"/>
        </w:numPr>
        <w:spacing w:line="240" w:lineRule="auto"/>
        <w:rPr>
          <w:rFonts w:ascii="Times New Roman" w:hAnsi="Times New Roman" w:cs="Times New Roman"/>
        </w:rPr>
      </w:pPr>
      <w:r w:rsidRPr="00187DD4">
        <w:rPr>
          <w:rFonts w:ascii="Times New Roman" w:hAnsi="Times New Roman" w:cs="Times New Roman"/>
        </w:rPr>
        <w:t>Users could use web browser such as Chrome, Safari, and Microsoft Edge to open the platform webpage.</w:t>
      </w:r>
    </w:p>
    <w:p w14:paraId="6B1A6DD3" w14:textId="77777777" w:rsidR="008F1C77" w:rsidRPr="00187DD4" w:rsidRDefault="008F1C77" w:rsidP="00187DD4">
      <w:pPr>
        <w:spacing w:line="240" w:lineRule="auto"/>
        <w:rPr>
          <w:rFonts w:ascii="Times New Roman" w:hAnsi="Times New Roman" w:cs="Times New Roman"/>
        </w:rPr>
      </w:pPr>
    </w:p>
    <w:p w14:paraId="31D23EE4" w14:textId="74A26550" w:rsidR="008F1C77" w:rsidRPr="00187DD4" w:rsidRDefault="00D50E16" w:rsidP="00187DD4">
      <w:pPr>
        <w:pStyle w:val="Heading2"/>
        <w:spacing w:before="0" w:line="240" w:lineRule="auto"/>
        <w:rPr>
          <w:rFonts w:ascii="Times New Roman" w:hAnsi="Times New Roman" w:cs="Times New Roman"/>
          <w:b/>
          <w:bCs/>
          <w:color w:val="auto"/>
          <w:sz w:val="24"/>
          <w:szCs w:val="24"/>
        </w:rPr>
      </w:pPr>
      <w:bookmarkStart w:id="12" w:name="_Toc84006733"/>
      <w:r w:rsidRPr="00187DD4">
        <w:rPr>
          <w:rFonts w:ascii="Times New Roman" w:hAnsi="Times New Roman" w:cs="Times New Roman"/>
          <w:b/>
          <w:bCs/>
          <w:color w:val="auto"/>
          <w:sz w:val="24"/>
          <w:szCs w:val="24"/>
        </w:rPr>
        <w:t>1.4 Progress Measurement</w:t>
      </w:r>
      <w:bookmarkEnd w:id="12"/>
    </w:p>
    <w:p w14:paraId="17A13C69" w14:textId="4C92EA63" w:rsidR="007E1D9F" w:rsidRPr="00187DD4" w:rsidRDefault="00413954" w:rsidP="00187DD4">
      <w:pPr>
        <w:spacing w:line="240" w:lineRule="auto"/>
        <w:rPr>
          <w:rFonts w:ascii="Times New Roman" w:hAnsi="Times New Roman" w:cs="Times New Roman"/>
        </w:rPr>
      </w:pPr>
      <w:commentRangeStart w:id="13"/>
      <w:r w:rsidRPr="00187DD4">
        <w:rPr>
          <w:rFonts w:ascii="Times New Roman" w:hAnsi="Times New Roman" w:cs="Times New Roman"/>
        </w:rPr>
        <w:t>There</w:t>
      </w:r>
      <w:commentRangeEnd w:id="13"/>
      <w:r w:rsidR="00217E03">
        <w:rPr>
          <w:rStyle w:val="CommentReference"/>
        </w:rPr>
        <w:commentReference w:id="13"/>
      </w:r>
      <w:r w:rsidRPr="00187DD4">
        <w:rPr>
          <w:rFonts w:ascii="Times New Roman" w:hAnsi="Times New Roman" w:cs="Times New Roman"/>
        </w:rPr>
        <w:t xml:space="preserve"> are four milestones set for this project. They are </w:t>
      </w:r>
      <w:r w:rsidR="00006B62" w:rsidRPr="00187DD4">
        <w:rPr>
          <w:rFonts w:ascii="Times New Roman" w:hAnsi="Times New Roman" w:cs="Times New Roman"/>
          <w:i/>
          <w:iCs/>
        </w:rPr>
        <w:t>P</w:t>
      </w:r>
      <w:r w:rsidRPr="00187DD4">
        <w:rPr>
          <w:rFonts w:ascii="Times New Roman" w:hAnsi="Times New Roman" w:cs="Times New Roman"/>
          <w:i/>
          <w:iCs/>
        </w:rPr>
        <w:t>reparation</w:t>
      </w:r>
      <w:r w:rsidRPr="00187DD4">
        <w:rPr>
          <w:rFonts w:ascii="Times New Roman" w:hAnsi="Times New Roman" w:cs="Times New Roman"/>
        </w:rPr>
        <w:t xml:space="preserve">, </w:t>
      </w:r>
      <w:r w:rsidR="00006B62" w:rsidRPr="00187DD4">
        <w:rPr>
          <w:rFonts w:ascii="Times New Roman" w:hAnsi="Times New Roman" w:cs="Times New Roman"/>
          <w:i/>
          <w:iCs/>
        </w:rPr>
        <w:t>D</w:t>
      </w:r>
      <w:r w:rsidRPr="00187DD4">
        <w:rPr>
          <w:rFonts w:ascii="Times New Roman" w:hAnsi="Times New Roman" w:cs="Times New Roman"/>
          <w:i/>
          <w:iCs/>
        </w:rPr>
        <w:t>evelop</w:t>
      </w:r>
      <w:ins w:id="14" w:author="Jason Jaskolka" w:date="2021-10-03T10:41:00Z">
        <w:r w:rsidR="00C3715F">
          <w:rPr>
            <w:rFonts w:ascii="Times New Roman" w:hAnsi="Times New Roman" w:cs="Times New Roman"/>
            <w:i/>
            <w:iCs/>
          </w:rPr>
          <w:t>ment</w:t>
        </w:r>
      </w:ins>
      <w:del w:id="15" w:author="Jason Jaskolka" w:date="2021-10-03T10:41:00Z">
        <w:r w:rsidR="008957BE" w:rsidRPr="00187DD4" w:rsidDel="00C3715F">
          <w:rPr>
            <w:rFonts w:ascii="Times New Roman" w:hAnsi="Times New Roman" w:cs="Times New Roman"/>
            <w:i/>
            <w:iCs/>
          </w:rPr>
          <w:delText>ing</w:delText>
        </w:r>
      </w:del>
      <w:r w:rsidRPr="00187DD4">
        <w:rPr>
          <w:rFonts w:ascii="Times New Roman" w:hAnsi="Times New Roman" w:cs="Times New Roman"/>
        </w:rPr>
        <w:t xml:space="preserve">, </w:t>
      </w:r>
      <w:r w:rsidRPr="00187DD4">
        <w:rPr>
          <w:rFonts w:ascii="Times New Roman" w:hAnsi="Times New Roman" w:cs="Times New Roman"/>
          <w:i/>
          <w:iCs/>
        </w:rPr>
        <w:t>Integrat</w:t>
      </w:r>
      <w:r w:rsidR="008957BE" w:rsidRPr="00187DD4">
        <w:rPr>
          <w:rFonts w:ascii="Times New Roman" w:hAnsi="Times New Roman" w:cs="Times New Roman"/>
          <w:i/>
          <w:iCs/>
        </w:rPr>
        <w:t>i</w:t>
      </w:r>
      <w:ins w:id="16" w:author="Jason Jaskolka" w:date="2021-10-03T10:41:00Z">
        <w:r w:rsidR="00C3715F">
          <w:rPr>
            <w:rFonts w:ascii="Times New Roman" w:hAnsi="Times New Roman" w:cs="Times New Roman"/>
            <w:i/>
            <w:iCs/>
          </w:rPr>
          <w:t>on</w:t>
        </w:r>
      </w:ins>
      <w:del w:id="17" w:author="Jason Jaskolka" w:date="2021-10-03T10:41:00Z">
        <w:r w:rsidR="008957BE" w:rsidRPr="00187DD4" w:rsidDel="00C3715F">
          <w:rPr>
            <w:rFonts w:ascii="Times New Roman" w:hAnsi="Times New Roman" w:cs="Times New Roman"/>
            <w:i/>
            <w:iCs/>
          </w:rPr>
          <w:delText>ng</w:delText>
        </w:r>
      </w:del>
      <w:r w:rsidRPr="00187DD4">
        <w:rPr>
          <w:rFonts w:ascii="Times New Roman" w:hAnsi="Times New Roman" w:cs="Times New Roman"/>
        </w:rPr>
        <w:t xml:space="preserve"> and </w:t>
      </w:r>
      <w:r w:rsidR="008957BE" w:rsidRPr="00187DD4">
        <w:rPr>
          <w:rFonts w:ascii="Times New Roman" w:hAnsi="Times New Roman" w:cs="Times New Roman"/>
          <w:i/>
          <w:iCs/>
        </w:rPr>
        <w:t>Document</w:t>
      </w:r>
      <w:ins w:id="18" w:author="Jason Jaskolka" w:date="2021-10-03T10:41:00Z">
        <w:r w:rsidR="00C3715F">
          <w:rPr>
            <w:rFonts w:ascii="Times New Roman" w:hAnsi="Times New Roman" w:cs="Times New Roman"/>
            <w:i/>
            <w:iCs/>
          </w:rPr>
          <w:t>ation</w:t>
        </w:r>
      </w:ins>
      <w:del w:id="19" w:author="Jason Jaskolka" w:date="2021-10-03T10:41:00Z">
        <w:r w:rsidR="008957BE" w:rsidRPr="00187DD4" w:rsidDel="00C3715F">
          <w:rPr>
            <w:rFonts w:ascii="Times New Roman" w:hAnsi="Times New Roman" w:cs="Times New Roman"/>
            <w:i/>
            <w:iCs/>
          </w:rPr>
          <w:delText>ing</w:delText>
        </w:r>
      </w:del>
      <w:r w:rsidRPr="00187DD4">
        <w:rPr>
          <w:rFonts w:ascii="Times New Roman" w:hAnsi="Times New Roman" w:cs="Times New Roman"/>
        </w:rPr>
        <w:t>.</w:t>
      </w:r>
    </w:p>
    <w:p w14:paraId="3D12C12F" w14:textId="77777777" w:rsidR="00413954" w:rsidRPr="00187DD4" w:rsidRDefault="00413954" w:rsidP="00187DD4">
      <w:pPr>
        <w:spacing w:line="240" w:lineRule="auto"/>
        <w:rPr>
          <w:rFonts w:ascii="Times New Roman" w:hAnsi="Times New Roman" w:cs="Times New Roman"/>
          <w:b/>
          <w:bCs/>
        </w:rPr>
      </w:pPr>
    </w:p>
    <w:p w14:paraId="2F9BBF45" w14:textId="3A65531F" w:rsidR="00D7521C" w:rsidRPr="00187DD4" w:rsidRDefault="00A44EDF" w:rsidP="00187DD4">
      <w:pPr>
        <w:pStyle w:val="Heading3"/>
        <w:spacing w:before="0" w:line="240" w:lineRule="auto"/>
        <w:rPr>
          <w:rFonts w:ascii="Times New Roman" w:hAnsi="Times New Roman" w:cs="Times New Roman"/>
          <w:b/>
          <w:bCs/>
          <w:color w:val="auto"/>
          <w:sz w:val="22"/>
          <w:szCs w:val="22"/>
        </w:rPr>
      </w:pPr>
      <w:bookmarkStart w:id="20" w:name="_Toc84006734"/>
      <w:r w:rsidRPr="00187DD4">
        <w:rPr>
          <w:rFonts w:ascii="Times New Roman" w:hAnsi="Times New Roman" w:cs="Times New Roman"/>
          <w:b/>
          <w:bCs/>
          <w:color w:val="auto"/>
          <w:sz w:val="22"/>
          <w:szCs w:val="22"/>
        </w:rPr>
        <w:t>First M</w:t>
      </w:r>
      <w:r w:rsidR="00D7521C" w:rsidRPr="00187DD4">
        <w:rPr>
          <w:rFonts w:ascii="Times New Roman" w:hAnsi="Times New Roman" w:cs="Times New Roman"/>
          <w:b/>
          <w:bCs/>
          <w:color w:val="auto"/>
          <w:sz w:val="22"/>
          <w:szCs w:val="22"/>
        </w:rPr>
        <w:t>ilestone</w:t>
      </w:r>
      <w:r w:rsidR="00172916" w:rsidRPr="00187DD4">
        <w:rPr>
          <w:rFonts w:ascii="Times New Roman" w:hAnsi="Times New Roman" w:cs="Times New Roman"/>
          <w:b/>
          <w:bCs/>
          <w:color w:val="auto"/>
          <w:sz w:val="22"/>
          <w:szCs w:val="22"/>
        </w:rPr>
        <w:t>:</w:t>
      </w:r>
      <w:r w:rsidR="00D7521C" w:rsidRPr="00187DD4">
        <w:rPr>
          <w:rFonts w:ascii="Times New Roman" w:hAnsi="Times New Roman" w:cs="Times New Roman"/>
          <w:b/>
          <w:bCs/>
          <w:color w:val="auto"/>
          <w:sz w:val="22"/>
          <w:szCs w:val="22"/>
        </w:rPr>
        <w:t xml:space="preserve"> Preparation:</w:t>
      </w:r>
      <w:bookmarkEnd w:id="20"/>
      <w:r w:rsidR="00D7521C" w:rsidRPr="00187DD4">
        <w:rPr>
          <w:rFonts w:ascii="Times New Roman" w:hAnsi="Times New Roman" w:cs="Times New Roman"/>
          <w:b/>
          <w:bCs/>
          <w:color w:val="auto"/>
          <w:sz w:val="22"/>
          <w:szCs w:val="22"/>
        </w:rPr>
        <w:t xml:space="preserve"> </w:t>
      </w:r>
    </w:p>
    <w:p w14:paraId="13BF1B6A" w14:textId="77777777" w:rsidR="00CA37CB" w:rsidRPr="00187DD4" w:rsidRDefault="00CA37CB" w:rsidP="00187DD4">
      <w:pPr>
        <w:spacing w:line="240" w:lineRule="auto"/>
        <w:rPr>
          <w:rFonts w:ascii="Times New Roman" w:hAnsi="Times New Roman" w:cs="Times New Roman"/>
        </w:rPr>
      </w:pPr>
      <w:r w:rsidRPr="00187DD4">
        <w:rPr>
          <w:rFonts w:ascii="Times New Roman" w:hAnsi="Times New Roman" w:cs="Times New Roman"/>
        </w:rPr>
        <w:t xml:space="preserve">During this milestone, the main goal is preparing for the project/ program as much as possible. This milestone has several procedures: </w:t>
      </w:r>
      <w:proofErr w:type="gramStart"/>
      <w:r w:rsidRPr="00187DD4">
        <w:rPr>
          <w:rFonts w:ascii="Times New Roman" w:hAnsi="Times New Roman" w:cs="Times New Roman"/>
        </w:rPr>
        <w:t>making a plan</w:t>
      </w:r>
      <w:proofErr w:type="gramEnd"/>
      <w:r w:rsidRPr="00187DD4">
        <w:rPr>
          <w:rFonts w:ascii="Times New Roman" w:hAnsi="Times New Roman" w:cs="Times New Roman"/>
        </w:rPr>
        <w:t xml:space="preserve"> for the whole project, analyzing the project’s functional and non-functional requirements, choosing an appropriate model and pattern to develop the program, and unifying the programming development environment and tools.</w:t>
      </w:r>
    </w:p>
    <w:p w14:paraId="258B61B0" w14:textId="77777777" w:rsidR="00CA37CB" w:rsidRPr="00187DD4" w:rsidRDefault="00CA37CB" w:rsidP="00187DD4">
      <w:pPr>
        <w:spacing w:line="240" w:lineRule="auto"/>
        <w:rPr>
          <w:rFonts w:ascii="Times New Roman" w:hAnsi="Times New Roman" w:cs="Times New Roman"/>
        </w:rPr>
      </w:pPr>
    </w:p>
    <w:p w14:paraId="5FCD2B5F" w14:textId="3B36A79D" w:rsidR="00D7521C" w:rsidRPr="00187DD4" w:rsidRDefault="00CA37CB" w:rsidP="00187DD4">
      <w:pPr>
        <w:spacing w:line="240" w:lineRule="auto"/>
        <w:rPr>
          <w:rFonts w:ascii="Times New Roman" w:hAnsi="Times New Roman" w:cs="Times New Roman"/>
        </w:rPr>
      </w:pPr>
      <w:commentRangeStart w:id="21"/>
      <w:r w:rsidRPr="00187DD4">
        <w:rPr>
          <w:rFonts w:ascii="Times New Roman" w:hAnsi="Times New Roman" w:cs="Times New Roman"/>
        </w:rPr>
        <w:t>By the end of milestone</w:t>
      </w:r>
      <w:ins w:id="22" w:author="Jason Jaskolka" w:date="2021-10-03T10:41:00Z">
        <w:r w:rsidR="00C3715F">
          <w:rPr>
            <w:rFonts w:ascii="Times New Roman" w:hAnsi="Times New Roman" w:cs="Times New Roman"/>
          </w:rPr>
          <w:t xml:space="preserve"> </w:t>
        </w:r>
      </w:ins>
      <w:r w:rsidRPr="00187DD4">
        <w:rPr>
          <w:rFonts w:ascii="Times New Roman" w:hAnsi="Times New Roman" w:cs="Times New Roman"/>
        </w:rPr>
        <w:t>1, each member should have a clear view of the project and acknowledge why we need this project, what functions and features we should develop and how to develop the program. In addition, our group should be fully prepared to develop the program.</w:t>
      </w:r>
      <w:commentRangeEnd w:id="21"/>
      <w:r w:rsidR="00217E03">
        <w:rPr>
          <w:rStyle w:val="CommentReference"/>
        </w:rPr>
        <w:commentReference w:id="21"/>
      </w:r>
    </w:p>
    <w:p w14:paraId="73614BAC" w14:textId="77777777" w:rsidR="00CA37CB" w:rsidRPr="00187DD4" w:rsidRDefault="00CA37CB" w:rsidP="00187DD4">
      <w:pPr>
        <w:spacing w:line="240" w:lineRule="auto"/>
        <w:rPr>
          <w:rFonts w:ascii="Times New Roman" w:hAnsi="Times New Roman" w:cs="Times New Roman"/>
        </w:rPr>
      </w:pPr>
    </w:p>
    <w:p w14:paraId="5D05B68C" w14:textId="627F9578" w:rsidR="00D7521C" w:rsidRPr="00187DD4" w:rsidRDefault="00A31BAD" w:rsidP="00187DD4">
      <w:pPr>
        <w:pStyle w:val="Heading3"/>
        <w:spacing w:before="0" w:line="240" w:lineRule="auto"/>
        <w:rPr>
          <w:rFonts w:ascii="Times New Roman" w:hAnsi="Times New Roman" w:cs="Times New Roman"/>
          <w:b/>
          <w:bCs/>
          <w:color w:val="auto"/>
          <w:sz w:val="22"/>
          <w:szCs w:val="22"/>
        </w:rPr>
      </w:pPr>
      <w:bookmarkStart w:id="23" w:name="_Toc84006735"/>
      <w:r w:rsidRPr="00187DD4">
        <w:rPr>
          <w:rFonts w:ascii="Times New Roman" w:hAnsi="Times New Roman" w:cs="Times New Roman"/>
          <w:b/>
          <w:bCs/>
          <w:color w:val="auto"/>
          <w:sz w:val="22"/>
          <w:szCs w:val="22"/>
        </w:rPr>
        <w:t xml:space="preserve">Second </w:t>
      </w:r>
      <w:r w:rsidR="00D7521C" w:rsidRPr="00187DD4">
        <w:rPr>
          <w:rFonts w:ascii="Times New Roman" w:hAnsi="Times New Roman" w:cs="Times New Roman"/>
          <w:b/>
          <w:bCs/>
          <w:color w:val="auto"/>
          <w:sz w:val="22"/>
          <w:szCs w:val="22"/>
        </w:rPr>
        <w:t>Milestone</w:t>
      </w:r>
      <w:r w:rsidRPr="00187DD4">
        <w:rPr>
          <w:rFonts w:ascii="Times New Roman" w:hAnsi="Times New Roman" w:cs="Times New Roman"/>
          <w:b/>
          <w:bCs/>
          <w:color w:val="auto"/>
          <w:sz w:val="22"/>
          <w:szCs w:val="22"/>
        </w:rPr>
        <w:t xml:space="preserve">: </w:t>
      </w:r>
      <w:r w:rsidR="00D7521C" w:rsidRPr="00187DD4">
        <w:rPr>
          <w:rFonts w:ascii="Times New Roman" w:hAnsi="Times New Roman" w:cs="Times New Roman"/>
          <w:b/>
          <w:bCs/>
          <w:color w:val="auto"/>
          <w:sz w:val="22"/>
          <w:szCs w:val="22"/>
        </w:rPr>
        <w:t>Develop the program separately:</w:t>
      </w:r>
      <w:bookmarkEnd w:id="23"/>
    </w:p>
    <w:p w14:paraId="724CC544" w14:textId="2E8D416D" w:rsidR="00CA37CB" w:rsidRPr="00187DD4" w:rsidRDefault="00CA37CB" w:rsidP="00187DD4">
      <w:pPr>
        <w:spacing w:line="240" w:lineRule="auto"/>
        <w:rPr>
          <w:rFonts w:ascii="Times New Roman" w:hAnsi="Times New Roman" w:cs="Times New Roman"/>
        </w:rPr>
      </w:pPr>
      <w:r w:rsidRPr="00187DD4">
        <w:rPr>
          <w:rFonts w:ascii="Times New Roman" w:hAnsi="Times New Roman" w:cs="Times New Roman"/>
        </w:rPr>
        <w:t>In milestone</w:t>
      </w:r>
      <w:ins w:id="24" w:author="Jason Jaskolka" w:date="2021-10-03T10:42:00Z">
        <w:r w:rsidR="00217E03">
          <w:rPr>
            <w:rFonts w:ascii="Times New Roman" w:hAnsi="Times New Roman" w:cs="Times New Roman"/>
          </w:rPr>
          <w:t xml:space="preserve"> </w:t>
        </w:r>
      </w:ins>
      <w:r w:rsidRPr="00187DD4">
        <w:rPr>
          <w:rFonts w:ascii="Times New Roman" w:hAnsi="Times New Roman" w:cs="Times New Roman"/>
        </w:rPr>
        <w:t xml:space="preserve">2, our group starts developing the program. </w:t>
      </w:r>
      <w:commentRangeStart w:id="25"/>
      <w:commentRangeStart w:id="26"/>
      <w:r w:rsidRPr="00187DD4">
        <w:rPr>
          <w:rFonts w:ascii="Times New Roman" w:hAnsi="Times New Roman" w:cs="Times New Roman"/>
        </w:rPr>
        <w:t>We decided to use the MVC pattern to develop this program.</w:t>
      </w:r>
      <w:commentRangeEnd w:id="25"/>
      <w:r w:rsidR="00217E03">
        <w:rPr>
          <w:rStyle w:val="CommentReference"/>
        </w:rPr>
        <w:commentReference w:id="25"/>
      </w:r>
      <w:commentRangeEnd w:id="26"/>
      <w:r w:rsidR="00217E03">
        <w:rPr>
          <w:rStyle w:val="CommentReference"/>
        </w:rPr>
        <w:commentReference w:id="26"/>
      </w:r>
      <w:r w:rsidRPr="00187DD4">
        <w:rPr>
          <w:rFonts w:ascii="Times New Roman" w:hAnsi="Times New Roman" w:cs="Times New Roman"/>
        </w:rPr>
        <w:t xml:space="preserve"> The program can be divided into three parts: the front-end, the </w:t>
      </w:r>
      <w:proofErr w:type="gramStart"/>
      <w:r w:rsidRPr="00187DD4">
        <w:rPr>
          <w:rFonts w:ascii="Times New Roman" w:hAnsi="Times New Roman" w:cs="Times New Roman"/>
        </w:rPr>
        <w:t>back-end</w:t>
      </w:r>
      <w:proofErr w:type="gramEnd"/>
      <w:r w:rsidRPr="00187DD4">
        <w:rPr>
          <w:rFonts w:ascii="Times New Roman" w:hAnsi="Times New Roman" w:cs="Times New Roman"/>
        </w:rPr>
        <w:t xml:space="preserve"> and the database. Each part contains interfaces that help to connect other parts. Each member could choose one part and work on it to ensure the program is low coupling and high cohesion.</w:t>
      </w:r>
    </w:p>
    <w:p w14:paraId="0638AFA0" w14:textId="77777777" w:rsidR="00CA37CB" w:rsidRPr="00187DD4" w:rsidRDefault="00CA37CB" w:rsidP="00187DD4">
      <w:pPr>
        <w:spacing w:line="240" w:lineRule="auto"/>
        <w:rPr>
          <w:rFonts w:ascii="Times New Roman" w:hAnsi="Times New Roman" w:cs="Times New Roman"/>
        </w:rPr>
      </w:pPr>
    </w:p>
    <w:p w14:paraId="10420915" w14:textId="37B63BD8" w:rsidR="00D7521C" w:rsidRPr="00187DD4" w:rsidRDefault="00CA37CB" w:rsidP="00187DD4">
      <w:pPr>
        <w:spacing w:line="240" w:lineRule="auto"/>
        <w:rPr>
          <w:rFonts w:ascii="Times New Roman" w:hAnsi="Times New Roman" w:cs="Times New Roman"/>
        </w:rPr>
      </w:pPr>
      <w:commentRangeStart w:id="27"/>
      <w:r w:rsidRPr="00187DD4">
        <w:rPr>
          <w:rFonts w:ascii="Times New Roman" w:hAnsi="Times New Roman" w:cs="Times New Roman"/>
        </w:rPr>
        <w:t>By the end of milestone</w:t>
      </w:r>
      <w:ins w:id="28" w:author="Jason Jaskolka" w:date="2021-10-03T10:44:00Z">
        <w:r w:rsidR="00217E03">
          <w:rPr>
            <w:rFonts w:ascii="Times New Roman" w:hAnsi="Times New Roman" w:cs="Times New Roman"/>
          </w:rPr>
          <w:t xml:space="preserve"> </w:t>
        </w:r>
      </w:ins>
      <w:r w:rsidRPr="00187DD4">
        <w:rPr>
          <w:rFonts w:ascii="Times New Roman" w:hAnsi="Times New Roman" w:cs="Times New Roman"/>
        </w:rPr>
        <w:t>2, all functions and features in the front-end, back-end and database should be developed thoroughly. Furthermore, the program should be prepared to integrate and be prepared for the quality assurance testing.</w:t>
      </w:r>
      <w:commentRangeEnd w:id="27"/>
      <w:r w:rsidR="00217E03">
        <w:rPr>
          <w:rStyle w:val="CommentReference"/>
        </w:rPr>
        <w:commentReference w:id="27"/>
      </w:r>
    </w:p>
    <w:p w14:paraId="48883D8C" w14:textId="77777777" w:rsidR="00CA37CB" w:rsidRPr="00187DD4" w:rsidRDefault="00CA37CB" w:rsidP="00187DD4">
      <w:pPr>
        <w:spacing w:line="240" w:lineRule="auto"/>
        <w:rPr>
          <w:rFonts w:ascii="Times New Roman" w:hAnsi="Times New Roman" w:cs="Times New Roman"/>
        </w:rPr>
      </w:pPr>
    </w:p>
    <w:p w14:paraId="50631FD4" w14:textId="1D2D74CF" w:rsidR="00D7521C" w:rsidRPr="00187DD4" w:rsidRDefault="005F74D0" w:rsidP="00187DD4">
      <w:pPr>
        <w:pStyle w:val="Heading3"/>
        <w:spacing w:before="0" w:line="240" w:lineRule="auto"/>
        <w:rPr>
          <w:rFonts w:ascii="Times New Roman" w:hAnsi="Times New Roman" w:cs="Times New Roman"/>
          <w:b/>
          <w:bCs/>
          <w:color w:val="auto"/>
          <w:sz w:val="22"/>
          <w:szCs w:val="22"/>
        </w:rPr>
      </w:pPr>
      <w:bookmarkStart w:id="29" w:name="_Toc84006736"/>
      <w:r w:rsidRPr="00187DD4">
        <w:rPr>
          <w:rFonts w:ascii="Times New Roman" w:hAnsi="Times New Roman" w:cs="Times New Roman"/>
          <w:b/>
          <w:bCs/>
          <w:color w:val="auto"/>
          <w:sz w:val="22"/>
          <w:szCs w:val="22"/>
        </w:rPr>
        <w:lastRenderedPageBreak/>
        <w:t xml:space="preserve">Third </w:t>
      </w:r>
      <w:r w:rsidR="00D7521C" w:rsidRPr="00187DD4">
        <w:rPr>
          <w:rFonts w:ascii="Times New Roman" w:hAnsi="Times New Roman" w:cs="Times New Roman"/>
          <w:b/>
          <w:bCs/>
          <w:color w:val="auto"/>
          <w:sz w:val="22"/>
          <w:szCs w:val="22"/>
        </w:rPr>
        <w:t>Milestone</w:t>
      </w:r>
      <w:r w:rsidRPr="00187DD4">
        <w:rPr>
          <w:rFonts w:ascii="Times New Roman" w:hAnsi="Times New Roman" w:cs="Times New Roman"/>
          <w:b/>
          <w:bCs/>
          <w:color w:val="auto"/>
          <w:sz w:val="22"/>
          <w:szCs w:val="22"/>
        </w:rPr>
        <w:t>:</w:t>
      </w:r>
      <w:r w:rsidR="00D7521C" w:rsidRPr="00187DD4">
        <w:rPr>
          <w:rFonts w:ascii="Times New Roman" w:hAnsi="Times New Roman" w:cs="Times New Roman"/>
          <w:b/>
          <w:bCs/>
          <w:color w:val="auto"/>
          <w:sz w:val="22"/>
          <w:szCs w:val="22"/>
        </w:rPr>
        <w:t xml:space="preserve"> Integrate </w:t>
      </w:r>
      <w:r w:rsidR="00564076" w:rsidRPr="00187DD4">
        <w:rPr>
          <w:rFonts w:ascii="Times New Roman" w:hAnsi="Times New Roman" w:cs="Times New Roman"/>
          <w:b/>
          <w:bCs/>
          <w:color w:val="auto"/>
          <w:sz w:val="22"/>
          <w:szCs w:val="22"/>
        </w:rPr>
        <w:t>D</w:t>
      </w:r>
      <w:r w:rsidR="00D7521C" w:rsidRPr="00187DD4">
        <w:rPr>
          <w:rFonts w:ascii="Times New Roman" w:hAnsi="Times New Roman" w:cs="Times New Roman"/>
          <w:b/>
          <w:bCs/>
          <w:color w:val="auto"/>
          <w:sz w:val="22"/>
          <w:szCs w:val="22"/>
        </w:rPr>
        <w:t xml:space="preserve">ifferent </w:t>
      </w:r>
      <w:r w:rsidR="00564076" w:rsidRPr="00187DD4">
        <w:rPr>
          <w:rFonts w:ascii="Times New Roman" w:hAnsi="Times New Roman" w:cs="Times New Roman"/>
          <w:b/>
          <w:bCs/>
          <w:color w:val="auto"/>
          <w:sz w:val="22"/>
          <w:szCs w:val="22"/>
        </w:rPr>
        <w:t>P</w:t>
      </w:r>
      <w:r w:rsidR="00D7521C" w:rsidRPr="00187DD4">
        <w:rPr>
          <w:rFonts w:ascii="Times New Roman" w:hAnsi="Times New Roman" w:cs="Times New Roman"/>
          <w:b/>
          <w:bCs/>
          <w:color w:val="auto"/>
          <w:sz w:val="22"/>
          <w:szCs w:val="22"/>
        </w:rPr>
        <w:t xml:space="preserve">arts, </w:t>
      </w:r>
      <w:r w:rsidR="00564076" w:rsidRPr="00187DD4">
        <w:rPr>
          <w:rFonts w:ascii="Times New Roman" w:hAnsi="Times New Roman" w:cs="Times New Roman"/>
          <w:b/>
          <w:bCs/>
          <w:color w:val="auto"/>
          <w:sz w:val="22"/>
          <w:szCs w:val="22"/>
        </w:rPr>
        <w:t>T</w:t>
      </w:r>
      <w:r w:rsidR="00D7521C" w:rsidRPr="00187DD4">
        <w:rPr>
          <w:rFonts w:ascii="Times New Roman" w:hAnsi="Times New Roman" w:cs="Times New Roman"/>
          <w:b/>
          <w:bCs/>
          <w:color w:val="auto"/>
          <w:sz w:val="22"/>
          <w:szCs w:val="22"/>
        </w:rPr>
        <w:t xml:space="preserve">est and </w:t>
      </w:r>
      <w:r w:rsidR="00564076" w:rsidRPr="00187DD4">
        <w:rPr>
          <w:rFonts w:ascii="Times New Roman" w:hAnsi="Times New Roman" w:cs="Times New Roman"/>
          <w:b/>
          <w:bCs/>
          <w:color w:val="auto"/>
          <w:sz w:val="22"/>
          <w:szCs w:val="22"/>
        </w:rPr>
        <w:t>F</w:t>
      </w:r>
      <w:r w:rsidR="00D7521C" w:rsidRPr="00187DD4">
        <w:rPr>
          <w:rFonts w:ascii="Times New Roman" w:hAnsi="Times New Roman" w:cs="Times New Roman"/>
          <w:b/>
          <w:bCs/>
          <w:color w:val="auto"/>
          <w:sz w:val="22"/>
          <w:szCs w:val="22"/>
        </w:rPr>
        <w:t xml:space="preserve">ix </w:t>
      </w:r>
      <w:r w:rsidR="0014189B" w:rsidRPr="00187DD4">
        <w:rPr>
          <w:rFonts w:ascii="Times New Roman" w:hAnsi="Times New Roman" w:cs="Times New Roman"/>
          <w:b/>
          <w:bCs/>
          <w:color w:val="auto"/>
          <w:sz w:val="22"/>
          <w:szCs w:val="22"/>
        </w:rPr>
        <w:t>B</w:t>
      </w:r>
      <w:r w:rsidR="00D7521C" w:rsidRPr="00187DD4">
        <w:rPr>
          <w:rFonts w:ascii="Times New Roman" w:hAnsi="Times New Roman" w:cs="Times New Roman"/>
          <w:b/>
          <w:bCs/>
          <w:color w:val="auto"/>
          <w:sz w:val="22"/>
          <w:szCs w:val="22"/>
        </w:rPr>
        <w:t>ugs:</w:t>
      </w:r>
      <w:bookmarkEnd w:id="29"/>
    </w:p>
    <w:p w14:paraId="6F7C7B4A" w14:textId="77777777" w:rsidR="008F2030" w:rsidRPr="00187DD4" w:rsidRDefault="008F2030" w:rsidP="00187DD4">
      <w:pPr>
        <w:spacing w:line="240" w:lineRule="auto"/>
        <w:rPr>
          <w:rFonts w:ascii="Times New Roman" w:hAnsi="Times New Roman" w:cs="Times New Roman"/>
        </w:rPr>
      </w:pPr>
      <w:r w:rsidRPr="00187DD4">
        <w:rPr>
          <w:rFonts w:ascii="Times New Roman" w:hAnsi="Times New Roman" w:cs="Times New Roman"/>
        </w:rPr>
        <w:t>After completing development in each part, the entire program will be integrated into a whole through the developed interfaces. The test suites should also be added to this milestone to ensure the program runs as expected.</w:t>
      </w:r>
    </w:p>
    <w:p w14:paraId="1592A92A" w14:textId="77777777" w:rsidR="008F2030" w:rsidRPr="00187DD4" w:rsidRDefault="008F2030" w:rsidP="00187DD4">
      <w:pPr>
        <w:spacing w:line="240" w:lineRule="auto"/>
        <w:rPr>
          <w:rFonts w:ascii="Times New Roman" w:hAnsi="Times New Roman" w:cs="Times New Roman"/>
        </w:rPr>
      </w:pPr>
    </w:p>
    <w:p w14:paraId="0834477B" w14:textId="2259C1BA" w:rsidR="00D7521C" w:rsidRPr="00187DD4" w:rsidRDefault="008F2030" w:rsidP="00187DD4">
      <w:pPr>
        <w:spacing w:line="240" w:lineRule="auto"/>
        <w:rPr>
          <w:rFonts w:ascii="Times New Roman" w:hAnsi="Times New Roman" w:cs="Times New Roman"/>
        </w:rPr>
      </w:pPr>
      <w:commentRangeStart w:id="30"/>
      <w:r w:rsidRPr="00187DD4">
        <w:rPr>
          <w:rFonts w:ascii="Times New Roman" w:hAnsi="Times New Roman" w:cs="Times New Roman"/>
        </w:rPr>
        <w:t>By the end of milestone</w:t>
      </w:r>
      <w:ins w:id="31" w:author="Jason Jaskolka" w:date="2021-10-03T10:45:00Z">
        <w:r w:rsidR="00217E03">
          <w:rPr>
            <w:rFonts w:ascii="Times New Roman" w:hAnsi="Times New Roman" w:cs="Times New Roman"/>
          </w:rPr>
          <w:t xml:space="preserve"> </w:t>
        </w:r>
      </w:ins>
      <w:r w:rsidRPr="00187DD4">
        <w:rPr>
          <w:rFonts w:ascii="Times New Roman" w:hAnsi="Times New Roman" w:cs="Times New Roman"/>
        </w:rPr>
        <w:t xml:space="preserve">3, the development of the entire program should be finished. The program should run as expected. Moreover, the program should not contain any unexpected </w:t>
      </w:r>
      <w:proofErr w:type="spellStart"/>
      <w:r w:rsidRPr="00187DD4">
        <w:rPr>
          <w:rFonts w:ascii="Times New Roman" w:hAnsi="Times New Roman" w:cs="Times New Roman"/>
        </w:rPr>
        <w:t>behaviours</w:t>
      </w:r>
      <w:proofErr w:type="spellEnd"/>
      <w:r w:rsidRPr="00187DD4">
        <w:rPr>
          <w:rFonts w:ascii="Times New Roman" w:hAnsi="Times New Roman" w:cs="Times New Roman"/>
        </w:rPr>
        <w:t xml:space="preserve"> or severe bugs.</w:t>
      </w:r>
      <w:commentRangeEnd w:id="30"/>
      <w:r w:rsidR="00217E03">
        <w:rPr>
          <w:rStyle w:val="CommentReference"/>
        </w:rPr>
        <w:commentReference w:id="30"/>
      </w:r>
    </w:p>
    <w:p w14:paraId="2E23C5A7" w14:textId="77777777" w:rsidR="008F2030" w:rsidRPr="00187DD4" w:rsidRDefault="008F2030" w:rsidP="00187DD4">
      <w:pPr>
        <w:spacing w:line="240" w:lineRule="auto"/>
        <w:rPr>
          <w:rFonts w:ascii="Times New Roman" w:hAnsi="Times New Roman" w:cs="Times New Roman"/>
        </w:rPr>
      </w:pPr>
    </w:p>
    <w:p w14:paraId="58A6F134" w14:textId="3346C726" w:rsidR="00D7521C" w:rsidRPr="00187DD4" w:rsidRDefault="005F74D0" w:rsidP="00187DD4">
      <w:pPr>
        <w:pStyle w:val="Heading3"/>
        <w:spacing w:before="0" w:line="240" w:lineRule="auto"/>
        <w:rPr>
          <w:rFonts w:ascii="Times New Roman" w:hAnsi="Times New Roman" w:cs="Times New Roman"/>
          <w:b/>
          <w:bCs/>
          <w:color w:val="auto"/>
          <w:sz w:val="22"/>
          <w:szCs w:val="22"/>
        </w:rPr>
      </w:pPr>
      <w:bookmarkStart w:id="32" w:name="_Toc84006737"/>
      <w:r w:rsidRPr="00187DD4">
        <w:rPr>
          <w:rFonts w:ascii="Times New Roman" w:hAnsi="Times New Roman" w:cs="Times New Roman"/>
          <w:b/>
          <w:bCs/>
          <w:color w:val="auto"/>
          <w:sz w:val="22"/>
          <w:szCs w:val="22"/>
        </w:rPr>
        <w:t>Fou</w:t>
      </w:r>
      <w:r w:rsidR="00490A59" w:rsidRPr="00187DD4">
        <w:rPr>
          <w:rFonts w:ascii="Times New Roman" w:hAnsi="Times New Roman" w:cs="Times New Roman"/>
          <w:b/>
          <w:bCs/>
          <w:color w:val="auto"/>
          <w:sz w:val="22"/>
          <w:szCs w:val="22"/>
        </w:rPr>
        <w:t>r</w:t>
      </w:r>
      <w:r w:rsidRPr="00187DD4">
        <w:rPr>
          <w:rFonts w:ascii="Times New Roman" w:hAnsi="Times New Roman" w:cs="Times New Roman"/>
          <w:b/>
          <w:bCs/>
          <w:color w:val="auto"/>
          <w:sz w:val="22"/>
          <w:szCs w:val="22"/>
        </w:rPr>
        <w:t xml:space="preserve">th </w:t>
      </w:r>
      <w:r w:rsidR="00D7521C" w:rsidRPr="00187DD4">
        <w:rPr>
          <w:rFonts w:ascii="Times New Roman" w:hAnsi="Times New Roman" w:cs="Times New Roman"/>
          <w:b/>
          <w:bCs/>
          <w:color w:val="auto"/>
          <w:sz w:val="22"/>
          <w:szCs w:val="22"/>
        </w:rPr>
        <w:t>Milestone</w:t>
      </w:r>
      <w:r w:rsidRPr="00187DD4">
        <w:rPr>
          <w:rFonts w:ascii="Times New Roman" w:hAnsi="Times New Roman" w:cs="Times New Roman"/>
          <w:b/>
          <w:bCs/>
          <w:color w:val="auto"/>
          <w:sz w:val="22"/>
          <w:szCs w:val="22"/>
        </w:rPr>
        <w:t>:</w:t>
      </w:r>
      <w:r w:rsidR="00D7521C" w:rsidRPr="00187DD4">
        <w:rPr>
          <w:rFonts w:ascii="Times New Roman" w:hAnsi="Times New Roman" w:cs="Times New Roman"/>
          <w:b/>
          <w:bCs/>
          <w:color w:val="auto"/>
          <w:sz w:val="22"/>
          <w:szCs w:val="22"/>
        </w:rPr>
        <w:t xml:space="preserve"> Documentation and Presentation:</w:t>
      </w:r>
      <w:bookmarkEnd w:id="32"/>
    </w:p>
    <w:p w14:paraId="2D456C8A" w14:textId="044CA808" w:rsidR="00415A4D" w:rsidRPr="00187DD4" w:rsidRDefault="00FD61E1" w:rsidP="00187DD4">
      <w:pPr>
        <w:spacing w:line="240" w:lineRule="auto"/>
        <w:rPr>
          <w:rFonts w:ascii="Times New Roman" w:hAnsi="Times New Roman" w:cs="Times New Roman"/>
        </w:rPr>
      </w:pPr>
      <w:r w:rsidRPr="00187DD4">
        <w:rPr>
          <w:rFonts w:ascii="Times New Roman" w:hAnsi="Times New Roman" w:cs="Times New Roman"/>
        </w:rPr>
        <w:t>In this milestone, all documentation such as the final report, the oral presentation slides should be completed. Furthermore, each member should be ready to demonstrate and present their work in both oral and written.</w:t>
      </w:r>
    </w:p>
    <w:p w14:paraId="0BD6E0D3" w14:textId="77777777" w:rsidR="00FD61E1" w:rsidRPr="00187DD4" w:rsidRDefault="00FD61E1" w:rsidP="00187DD4">
      <w:pPr>
        <w:spacing w:line="240" w:lineRule="auto"/>
        <w:rPr>
          <w:rFonts w:ascii="Times New Roman" w:hAnsi="Times New Roman" w:cs="Times New Roman"/>
        </w:rPr>
      </w:pPr>
    </w:p>
    <w:p w14:paraId="1652D49B" w14:textId="77777777" w:rsidR="00EE5907" w:rsidRPr="00187DD4" w:rsidRDefault="00EE5907" w:rsidP="00187DD4">
      <w:pPr>
        <w:spacing w:line="240" w:lineRule="auto"/>
        <w:rPr>
          <w:rFonts w:ascii="Times New Roman" w:hAnsi="Times New Roman" w:cs="Times New Roman"/>
        </w:rPr>
      </w:pPr>
    </w:p>
    <w:p w14:paraId="6143B07F" w14:textId="587F36EF" w:rsidR="004E594E" w:rsidRPr="00187DD4" w:rsidRDefault="004E594E" w:rsidP="00187DD4">
      <w:pPr>
        <w:pStyle w:val="Heading1"/>
        <w:spacing w:before="0" w:line="240" w:lineRule="auto"/>
        <w:rPr>
          <w:rFonts w:ascii="Times New Roman" w:hAnsi="Times New Roman" w:cs="Times New Roman"/>
          <w:b/>
          <w:bCs/>
          <w:color w:val="auto"/>
          <w:sz w:val="30"/>
          <w:szCs w:val="30"/>
        </w:rPr>
      </w:pPr>
      <w:bookmarkStart w:id="33" w:name="_Toc84006738"/>
      <w:commentRangeStart w:id="34"/>
      <w:r w:rsidRPr="00187DD4">
        <w:rPr>
          <w:rFonts w:ascii="Times New Roman" w:hAnsi="Times New Roman" w:cs="Times New Roman"/>
          <w:b/>
          <w:bCs/>
          <w:color w:val="auto"/>
          <w:sz w:val="30"/>
          <w:szCs w:val="30"/>
        </w:rPr>
        <w:t>2.</w:t>
      </w:r>
      <w:r w:rsidR="00E64C5F" w:rsidRPr="00187DD4">
        <w:rPr>
          <w:rFonts w:ascii="Times New Roman" w:hAnsi="Times New Roman" w:cs="Times New Roman"/>
          <w:b/>
          <w:bCs/>
          <w:color w:val="auto"/>
          <w:sz w:val="30"/>
          <w:szCs w:val="30"/>
        </w:rPr>
        <w:t xml:space="preserve"> </w:t>
      </w:r>
      <w:r w:rsidRPr="00187DD4">
        <w:rPr>
          <w:rFonts w:ascii="Times New Roman" w:hAnsi="Times New Roman" w:cs="Times New Roman"/>
          <w:b/>
          <w:bCs/>
          <w:color w:val="auto"/>
          <w:sz w:val="30"/>
          <w:szCs w:val="30"/>
        </w:rPr>
        <w:t>Background</w:t>
      </w:r>
      <w:bookmarkEnd w:id="33"/>
      <w:commentRangeEnd w:id="34"/>
      <w:r w:rsidR="006D4C2D">
        <w:rPr>
          <w:rStyle w:val="CommentReference"/>
          <w:rFonts w:ascii="Arial" w:eastAsia="Arial" w:hAnsi="Arial" w:cs="Arial"/>
          <w:color w:val="auto"/>
        </w:rPr>
        <w:commentReference w:id="34"/>
      </w:r>
    </w:p>
    <w:p w14:paraId="37BEEF21" w14:textId="77777777" w:rsidR="00554C49" w:rsidRPr="00187DD4" w:rsidRDefault="00554C49" w:rsidP="00187DD4">
      <w:pPr>
        <w:spacing w:line="240" w:lineRule="auto"/>
        <w:rPr>
          <w:rFonts w:ascii="Times New Roman" w:hAnsi="Times New Roman" w:cs="Times New Roman"/>
        </w:rPr>
      </w:pPr>
      <w:r w:rsidRPr="00187DD4">
        <w:rPr>
          <w:rFonts w:ascii="Times New Roman" w:hAnsi="Times New Roman" w:cs="Times New Roman"/>
        </w:rPr>
        <w:t xml:space="preserve">Nowadays, the reliance on information technology from people is increasing. Corporations are paying more attention to protecting their systems and products with well-implemented security mechanisms in this environment. There are already multiple security evaluation criteria for computer security certification (for example, the </w:t>
      </w:r>
      <w:commentRangeStart w:id="35"/>
      <w:r w:rsidRPr="00187DD4">
        <w:rPr>
          <w:rFonts w:ascii="Times New Roman" w:hAnsi="Times New Roman" w:cs="Times New Roman"/>
        </w:rPr>
        <w:t>Common Criteria</w:t>
      </w:r>
      <w:commentRangeEnd w:id="35"/>
      <w:r w:rsidR="006D4C2D">
        <w:rPr>
          <w:rStyle w:val="CommentReference"/>
        </w:rPr>
        <w:commentReference w:id="35"/>
      </w:r>
      <w:r w:rsidRPr="00187DD4">
        <w:rPr>
          <w:rFonts w:ascii="Times New Roman" w:hAnsi="Times New Roman" w:cs="Times New Roman"/>
        </w:rPr>
        <w:t>).  These criteria provide standards for systems to be checked to ensure if the security features in the TOE (target of evaluation) work correctly in these systems.</w:t>
      </w:r>
    </w:p>
    <w:p w14:paraId="32E894DD" w14:textId="77777777" w:rsidR="00554C49" w:rsidRPr="00187DD4" w:rsidRDefault="00554C49" w:rsidP="00187DD4">
      <w:pPr>
        <w:spacing w:line="240" w:lineRule="auto"/>
        <w:rPr>
          <w:rFonts w:ascii="Times New Roman" w:hAnsi="Times New Roman" w:cs="Times New Roman"/>
        </w:rPr>
      </w:pPr>
    </w:p>
    <w:p w14:paraId="1FA3ADE4" w14:textId="77777777" w:rsidR="00554C49" w:rsidRPr="00187DD4" w:rsidRDefault="00554C49" w:rsidP="00187DD4">
      <w:pPr>
        <w:spacing w:line="240" w:lineRule="auto"/>
        <w:rPr>
          <w:rFonts w:ascii="Times New Roman" w:hAnsi="Times New Roman" w:cs="Times New Roman"/>
        </w:rPr>
      </w:pPr>
      <w:r w:rsidRPr="00187DD4">
        <w:rPr>
          <w:rFonts w:ascii="Times New Roman" w:hAnsi="Times New Roman" w:cs="Times New Roman"/>
        </w:rPr>
        <w:t xml:space="preserve">Security testing and vulnerabilities management tools are already widely used in the system development life cycle. However, these tools concentrate more on vulnerability monitoring and management instead of evidence of security evaluation. </w:t>
      </w:r>
    </w:p>
    <w:p w14:paraId="6552C1DE" w14:textId="77777777" w:rsidR="00554C49" w:rsidRPr="00187DD4" w:rsidRDefault="00554C49" w:rsidP="00187DD4">
      <w:pPr>
        <w:spacing w:line="240" w:lineRule="auto"/>
        <w:rPr>
          <w:rFonts w:ascii="Times New Roman" w:hAnsi="Times New Roman" w:cs="Times New Roman"/>
        </w:rPr>
      </w:pPr>
    </w:p>
    <w:p w14:paraId="32E44AC6" w14:textId="2E8C2C5E" w:rsidR="00554C49" w:rsidRPr="00187DD4" w:rsidRDefault="00554C49" w:rsidP="00187DD4">
      <w:pPr>
        <w:spacing w:line="240" w:lineRule="auto"/>
        <w:rPr>
          <w:rFonts w:ascii="Times New Roman" w:hAnsi="Times New Roman" w:cs="Times New Roman"/>
        </w:rPr>
      </w:pPr>
      <w:r w:rsidRPr="00187DD4">
        <w:rPr>
          <w:rFonts w:ascii="Times New Roman" w:hAnsi="Times New Roman" w:cs="Times New Roman"/>
        </w:rPr>
        <w:t>There will be a lot of security evidence in development life cycles. The evidence may come from many different sources, especially for large and complex systems. The Common Criteria tool, which can store and manage the evidence, could help security evaluators and regulatory authorities verify and evaluate the system's security. The evaluation results would help customers to determine whether the products satisfy their security requirements</w:t>
      </w:r>
      <w:sdt>
        <w:sdtPr>
          <w:rPr>
            <w:rFonts w:ascii="Times New Roman" w:hAnsi="Times New Roman" w:cs="Times New Roman"/>
          </w:rPr>
          <w:id w:val="-1407453490"/>
          <w:citation/>
        </w:sdtPr>
        <w:sdtEndPr/>
        <w:sdtContent>
          <w:r w:rsidR="001C6C05" w:rsidRPr="00187DD4">
            <w:rPr>
              <w:rFonts w:ascii="Times New Roman" w:hAnsi="Times New Roman" w:cs="Times New Roman"/>
            </w:rPr>
            <w:fldChar w:fldCharType="begin"/>
          </w:r>
          <w:r w:rsidR="001C6C05" w:rsidRPr="00187DD4">
            <w:rPr>
              <w:rFonts w:ascii="Times New Roman" w:hAnsi="Times New Roman" w:cs="Times New Roman"/>
              <w:lang w:val="en-US"/>
            </w:rPr>
            <w:instrText xml:space="preserve"> CITATION Cri17 \l 1033 </w:instrText>
          </w:r>
          <w:r w:rsidR="001C6C05" w:rsidRPr="00187DD4">
            <w:rPr>
              <w:rFonts w:ascii="Times New Roman" w:hAnsi="Times New Roman" w:cs="Times New Roman"/>
            </w:rPr>
            <w:fldChar w:fldCharType="separate"/>
          </w:r>
          <w:r w:rsidR="00187DD4" w:rsidRPr="00187DD4">
            <w:rPr>
              <w:rFonts w:ascii="Times New Roman" w:hAnsi="Times New Roman" w:cs="Times New Roman"/>
              <w:noProof/>
              <w:lang w:val="en-US"/>
            </w:rPr>
            <w:t xml:space="preserve"> [1]</w:t>
          </w:r>
          <w:r w:rsidR="001C6C05" w:rsidRPr="00187DD4">
            <w:rPr>
              <w:rFonts w:ascii="Times New Roman" w:hAnsi="Times New Roman" w:cs="Times New Roman"/>
            </w:rPr>
            <w:fldChar w:fldCharType="end"/>
          </w:r>
        </w:sdtContent>
      </w:sdt>
      <w:r w:rsidRPr="00187DD4">
        <w:rPr>
          <w:rFonts w:ascii="Times New Roman" w:hAnsi="Times New Roman" w:cs="Times New Roman"/>
        </w:rPr>
        <w:t>.</w:t>
      </w:r>
    </w:p>
    <w:p w14:paraId="7B1561B2" w14:textId="77777777" w:rsidR="00554C49" w:rsidRPr="00187DD4" w:rsidRDefault="00554C49" w:rsidP="00187DD4">
      <w:pPr>
        <w:spacing w:line="240" w:lineRule="auto"/>
        <w:rPr>
          <w:rFonts w:ascii="Times New Roman" w:hAnsi="Times New Roman" w:cs="Times New Roman"/>
        </w:rPr>
      </w:pPr>
    </w:p>
    <w:p w14:paraId="44FE6316" w14:textId="27F2F67C" w:rsidR="004E594E" w:rsidRPr="00187DD4" w:rsidRDefault="00554C49" w:rsidP="00187DD4">
      <w:pPr>
        <w:spacing w:line="240" w:lineRule="auto"/>
        <w:rPr>
          <w:rFonts w:ascii="Times New Roman" w:hAnsi="Times New Roman" w:cs="Times New Roman"/>
        </w:rPr>
      </w:pPr>
      <w:r w:rsidRPr="00187DD4">
        <w:rPr>
          <w:rFonts w:ascii="Times New Roman" w:hAnsi="Times New Roman" w:cs="Times New Roman"/>
        </w:rPr>
        <w:t>Besides, the Common Criteria tool can also help developers to facilitate the security assessment process. Therefore, a platform that can store and manage the security evidence would be necessary for a large and complex system.</w:t>
      </w:r>
    </w:p>
    <w:p w14:paraId="2EE6A9F8" w14:textId="77777777" w:rsidR="00554C49" w:rsidRPr="00187DD4" w:rsidRDefault="00554C49" w:rsidP="00187DD4">
      <w:pPr>
        <w:spacing w:line="240" w:lineRule="auto"/>
        <w:rPr>
          <w:rFonts w:ascii="Times New Roman" w:hAnsi="Times New Roman" w:cs="Times New Roman"/>
        </w:rPr>
      </w:pPr>
    </w:p>
    <w:p w14:paraId="38F0586A" w14:textId="77777777" w:rsidR="00EE5907" w:rsidRPr="00187DD4" w:rsidRDefault="00EE5907" w:rsidP="00187DD4">
      <w:pPr>
        <w:spacing w:line="240" w:lineRule="auto"/>
        <w:rPr>
          <w:rFonts w:ascii="Times New Roman" w:hAnsi="Times New Roman" w:cs="Times New Roman"/>
        </w:rPr>
      </w:pPr>
    </w:p>
    <w:p w14:paraId="69ED5E50" w14:textId="5933E53F" w:rsidR="007C15E9" w:rsidRPr="00187DD4" w:rsidRDefault="007C15E9" w:rsidP="00187DD4">
      <w:pPr>
        <w:pStyle w:val="Heading1"/>
        <w:spacing w:before="0" w:line="240" w:lineRule="auto"/>
        <w:rPr>
          <w:rFonts w:ascii="Times New Roman" w:hAnsi="Times New Roman" w:cs="Times New Roman"/>
          <w:b/>
          <w:bCs/>
          <w:color w:val="auto"/>
          <w:sz w:val="30"/>
          <w:szCs w:val="30"/>
        </w:rPr>
      </w:pPr>
      <w:bookmarkStart w:id="36" w:name="_Toc84006739"/>
      <w:r w:rsidRPr="00187DD4">
        <w:rPr>
          <w:rFonts w:ascii="Times New Roman" w:hAnsi="Times New Roman" w:cs="Times New Roman"/>
          <w:b/>
          <w:bCs/>
          <w:color w:val="auto"/>
          <w:sz w:val="30"/>
          <w:szCs w:val="30"/>
        </w:rPr>
        <w:t>3.</w:t>
      </w:r>
      <w:r w:rsidR="00BC0BE7" w:rsidRPr="00187DD4">
        <w:rPr>
          <w:rFonts w:ascii="Times New Roman" w:hAnsi="Times New Roman" w:cs="Times New Roman"/>
          <w:b/>
          <w:bCs/>
          <w:color w:val="auto"/>
          <w:sz w:val="30"/>
          <w:szCs w:val="30"/>
        </w:rPr>
        <w:t xml:space="preserve"> </w:t>
      </w:r>
      <w:r w:rsidRPr="00187DD4">
        <w:rPr>
          <w:rFonts w:ascii="Times New Roman" w:hAnsi="Times New Roman" w:cs="Times New Roman"/>
          <w:b/>
          <w:bCs/>
          <w:color w:val="auto"/>
          <w:sz w:val="30"/>
          <w:szCs w:val="30"/>
        </w:rPr>
        <w:t>Project Description</w:t>
      </w:r>
      <w:bookmarkEnd w:id="36"/>
    </w:p>
    <w:p w14:paraId="1DA436C9" w14:textId="5248043E" w:rsidR="007C15E9" w:rsidRPr="00187DD4" w:rsidRDefault="007C15E9" w:rsidP="00187DD4">
      <w:pPr>
        <w:pStyle w:val="Heading2"/>
        <w:spacing w:before="0" w:line="240" w:lineRule="auto"/>
        <w:rPr>
          <w:rFonts w:ascii="Times New Roman" w:hAnsi="Times New Roman" w:cs="Times New Roman"/>
          <w:b/>
          <w:bCs/>
          <w:color w:val="auto"/>
          <w:sz w:val="24"/>
          <w:szCs w:val="24"/>
        </w:rPr>
      </w:pPr>
      <w:bookmarkStart w:id="37" w:name="_Toc84006740"/>
      <w:r w:rsidRPr="00187DD4">
        <w:rPr>
          <w:rFonts w:ascii="Times New Roman" w:hAnsi="Times New Roman" w:cs="Times New Roman"/>
          <w:b/>
          <w:bCs/>
          <w:color w:val="auto"/>
          <w:sz w:val="24"/>
          <w:szCs w:val="24"/>
        </w:rPr>
        <w:t>3.1 Purpose</w:t>
      </w:r>
      <w:bookmarkEnd w:id="37"/>
    </w:p>
    <w:p w14:paraId="4AB4B130" w14:textId="77777777" w:rsidR="007D3BFB" w:rsidRPr="00187DD4" w:rsidRDefault="007D3BFB" w:rsidP="00187DD4">
      <w:pPr>
        <w:spacing w:line="240" w:lineRule="auto"/>
        <w:rPr>
          <w:rFonts w:ascii="Times New Roman" w:hAnsi="Times New Roman" w:cs="Times New Roman"/>
        </w:rPr>
      </w:pPr>
      <w:r w:rsidRPr="00187DD4">
        <w:rPr>
          <w:rFonts w:ascii="Times New Roman" w:hAnsi="Times New Roman" w:cs="Times New Roman"/>
        </w:rPr>
        <w:t xml:space="preserve">This project aims to develop a platform that developers can use to store and manage the security evidence generated during the entire system development lifecycle for future security assessments. When developers design large and complex systems, the storage and traceability of security evidence become a significant problem. The reason is that when designing and developing large-scale systems, the sources of evidence are complex and huge. This is very difficult for the follow-up </w:t>
      </w:r>
      <w:commentRangeStart w:id="38"/>
      <w:r w:rsidRPr="00187DD4">
        <w:rPr>
          <w:rFonts w:ascii="Times New Roman" w:hAnsi="Times New Roman" w:cs="Times New Roman"/>
        </w:rPr>
        <w:t xml:space="preserve">safety </w:t>
      </w:r>
      <w:commentRangeEnd w:id="38"/>
      <w:r w:rsidR="006D4C2D">
        <w:rPr>
          <w:rStyle w:val="CommentReference"/>
        </w:rPr>
        <w:commentReference w:id="38"/>
      </w:r>
      <w:r w:rsidRPr="00187DD4">
        <w:rPr>
          <w:rFonts w:ascii="Times New Roman" w:hAnsi="Times New Roman" w:cs="Times New Roman"/>
        </w:rPr>
        <w:t>assessment. Therefore, this management system can help security analysts collect security evaluation data and help developers submit evidence.</w:t>
      </w:r>
    </w:p>
    <w:p w14:paraId="10FE5A87" w14:textId="77777777" w:rsidR="007D3BFB" w:rsidRPr="00187DD4" w:rsidRDefault="007D3BFB" w:rsidP="00187DD4">
      <w:pPr>
        <w:spacing w:line="240" w:lineRule="auto"/>
        <w:rPr>
          <w:rFonts w:ascii="Times New Roman" w:hAnsi="Times New Roman" w:cs="Times New Roman"/>
        </w:rPr>
      </w:pPr>
    </w:p>
    <w:p w14:paraId="65FF4D06" w14:textId="20EDB058" w:rsidR="007C15E9" w:rsidRPr="00187DD4" w:rsidRDefault="007D3BFB" w:rsidP="00187DD4">
      <w:pPr>
        <w:spacing w:line="240" w:lineRule="auto"/>
        <w:rPr>
          <w:rFonts w:ascii="Times New Roman" w:hAnsi="Times New Roman" w:cs="Times New Roman"/>
        </w:rPr>
      </w:pPr>
      <w:commentRangeStart w:id="39"/>
      <w:r w:rsidRPr="00187DD4">
        <w:rPr>
          <w:rFonts w:ascii="Times New Roman" w:hAnsi="Times New Roman" w:cs="Times New Roman"/>
        </w:rPr>
        <w:t>Besides, one of this project's purposes is to evaluate the skills and knowledge that we learned in the university. Therefore, we should apply our skills such as project design, programming skills, and communication skills to this project. Although we are still engineering students, we all need to act and behave like engineers in this project.</w:t>
      </w:r>
      <w:commentRangeEnd w:id="39"/>
      <w:r w:rsidR="006D4C2D">
        <w:rPr>
          <w:rStyle w:val="CommentReference"/>
        </w:rPr>
        <w:commentReference w:id="39"/>
      </w:r>
    </w:p>
    <w:p w14:paraId="5992D312" w14:textId="77777777" w:rsidR="007D3BFB" w:rsidRPr="00187DD4" w:rsidRDefault="007D3BFB" w:rsidP="00187DD4">
      <w:pPr>
        <w:spacing w:line="240" w:lineRule="auto"/>
        <w:rPr>
          <w:rFonts w:ascii="Times New Roman" w:hAnsi="Times New Roman" w:cs="Times New Roman"/>
        </w:rPr>
      </w:pPr>
    </w:p>
    <w:p w14:paraId="1C7D2E8C" w14:textId="77777777" w:rsidR="00C60415" w:rsidRPr="00187DD4" w:rsidRDefault="00C60415" w:rsidP="00187DD4">
      <w:pPr>
        <w:pStyle w:val="Heading2"/>
        <w:spacing w:before="0" w:line="240" w:lineRule="auto"/>
        <w:rPr>
          <w:rFonts w:ascii="Times New Roman" w:hAnsi="Times New Roman" w:cs="Times New Roman"/>
          <w:b/>
          <w:bCs/>
          <w:color w:val="auto"/>
          <w:sz w:val="24"/>
          <w:szCs w:val="24"/>
        </w:rPr>
      </w:pPr>
      <w:bookmarkStart w:id="40" w:name="_Toc84006741"/>
      <w:commentRangeStart w:id="41"/>
      <w:r w:rsidRPr="00187DD4">
        <w:rPr>
          <w:rFonts w:ascii="Times New Roman" w:hAnsi="Times New Roman" w:cs="Times New Roman"/>
          <w:b/>
          <w:bCs/>
          <w:color w:val="auto"/>
          <w:sz w:val="24"/>
          <w:szCs w:val="24"/>
        </w:rPr>
        <w:t>3.2 Structure of Project</w:t>
      </w:r>
      <w:bookmarkEnd w:id="40"/>
      <w:r w:rsidRPr="00187DD4">
        <w:rPr>
          <w:rFonts w:ascii="Times New Roman" w:hAnsi="Times New Roman" w:cs="Times New Roman"/>
          <w:b/>
          <w:bCs/>
          <w:color w:val="auto"/>
          <w:sz w:val="24"/>
          <w:szCs w:val="24"/>
        </w:rPr>
        <w:t xml:space="preserve"> </w:t>
      </w:r>
      <w:commentRangeEnd w:id="41"/>
      <w:r w:rsidR="006D4C2D">
        <w:rPr>
          <w:rStyle w:val="CommentReference"/>
          <w:rFonts w:ascii="Arial" w:eastAsia="Arial" w:hAnsi="Arial" w:cs="Arial"/>
          <w:color w:val="auto"/>
        </w:rPr>
        <w:commentReference w:id="41"/>
      </w:r>
    </w:p>
    <w:p w14:paraId="571A8780" w14:textId="23D54B09" w:rsidR="007367ED" w:rsidRPr="00187DD4" w:rsidRDefault="007559C5" w:rsidP="00187DD4">
      <w:pPr>
        <w:spacing w:line="240" w:lineRule="auto"/>
        <w:rPr>
          <w:rFonts w:ascii="Times New Roman" w:hAnsi="Times New Roman" w:cs="Times New Roman"/>
        </w:rPr>
      </w:pPr>
      <w:commentRangeStart w:id="42"/>
      <w:r w:rsidRPr="00187DD4">
        <w:rPr>
          <w:rFonts w:ascii="Times New Roman" w:hAnsi="Times New Roman" w:cs="Times New Roman"/>
        </w:rPr>
        <w:t>The structure of the project can be divided into two sections</w:t>
      </w:r>
      <w:commentRangeEnd w:id="42"/>
      <w:r w:rsidR="006D4C2D">
        <w:rPr>
          <w:rStyle w:val="CommentReference"/>
        </w:rPr>
        <w:commentReference w:id="42"/>
      </w:r>
      <w:r w:rsidRPr="00187DD4">
        <w:rPr>
          <w:rFonts w:ascii="Times New Roman" w:hAnsi="Times New Roman" w:cs="Times New Roman"/>
        </w:rPr>
        <w:t xml:space="preserve">: Front-end, Back-end. The primary purpose of the Front-end is to interact with the user, allowing users to upload/view the evidence and display needed information </w:t>
      </w:r>
      <w:r w:rsidRPr="00187DD4">
        <w:rPr>
          <w:rFonts w:ascii="Times New Roman" w:hAnsi="Times New Roman" w:cs="Times New Roman"/>
        </w:rPr>
        <w:lastRenderedPageBreak/>
        <w:t>to users. The back-end includes a server and a storage space to categorize and store all involved evidence and information.</w:t>
      </w:r>
    </w:p>
    <w:p w14:paraId="48AC5257" w14:textId="77777777" w:rsidR="007559C5" w:rsidRPr="00187DD4" w:rsidRDefault="007559C5" w:rsidP="00187DD4">
      <w:pPr>
        <w:spacing w:line="240" w:lineRule="auto"/>
        <w:rPr>
          <w:rFonts w:ascii="Times New Roman" w:hAnsi="Times New Roman" w:cs="Times New Roman"/>
        </w:rPr>
      </w:pPr>
    </w:p>
    <w:p w14:paraId="13AACEEC" w14:textId="1F35340D" w:rsidR="00C60415" w:rsidRPr="00187DD4" w:rsidRDefault="007367ED" w:rsidP="00187DD4">
      <w:pPr>
        <w:pStyle w:val="Heading3"/>
        <w:spacing w:before="0" w:line="240" w:lineRule="auto"/>
        <w:rPr>
          <w:rFonts w:ascii="Times New Roman" w:hAnsi="Times New Roman" w:cs="Times New Roman"/>
          <w:b/>
          <w:bCs/>
          <w:color w:val="auto"/>
          <w:sz w:val="22"/>
          <w:szCs w:val="22"/>
        </w:rPr>
      </w:pPr>
      <w:bookmarkStart w:id="43" w:name="_Toc84006742"/>
      <w:r w:rsidRPr="00187DD4">
        <w:rPr>
          <w:rFonts w:ascii="Times New Roman" w:hAnsi="Times New Roman" w:cs="Times New Roman"/>
          <w:b/>
          <w:bCs/>
          <w:color w:val="auto"/>
          <w:sz w:val="22"/>
          <w:szCs w:val="22"/>
        </w:rPr>
        <w:t>3</w:t>
      </w:r>
      <w:r w:rsidR="00C60415" w:rsidRPr="00187DD4">
        <w:rPr>
          <w:rFonts w:ascii="Times New Roman" w:hAnsi="Times New Roman" w:cs="Times New Roman"/>
          <w:b/>
          <w:bCs/>
          <w:color w:val="auto"/>
          <w:sz w:val="22"/>
          <w:szCs w:val="22"/>
        </w:rPr>
        <w:t>.2.1 Front End</w:t>
      </w:r>
      <w:bookmarkEnd w:id="43"/>
    </w:p>
    <w:p w14:paraId="6EB426F7" w14:textId="77777777" w:rsidR="00596CBA" w:rsidRPr="00187DD4" w:rsidRDefault="00596CBA" w:rsidP="00187DD4">
      <w:pPr>
        <w:spacing w:line="240" w:lineRule="auto"/>
        <w:rPr>
          <w:rFonts w:ascii="Times New Roman" w:hAnsi="Times New Roman" w:cs="Times New Roman"/>
        </w:rPr>
      </w:pPr>
      <w:r w:rsidRPr="00187DD4">
        <w:rPr>
          <w:rFonts w:ascii="Times New Roman" w:hAnsi="Times New Roman" w:cs="Times New Roman"/>
        </w:rPr>
        <w:t xml:space="preserve">In this project, the front-end will be designed and delivered in web-page format. The page will be written in HTML and styling using CSS. Users need to either sign up or log in using their username and password via the login page to use the system. A security password mechanism will be used to safeguard the </w:t>
      </w:r>
      <w:commentRangeStart w:id="44"/>
      <w:r w:rsidRPr="00187DD4">
        <w:rPr>
          <w:rFonts w:ascii="Times New Roman" w:hAnsi="Times New Roman" w:cs="Times New Roman"/>
        </w:rPr>
        <w:t xml:space="preserve">confidentiality </w:t>
      </w:r>
      <w:commentRangeEnd w:id="44"/>
      <w:r w:rsidR="006D4C2D">
        <w:rPr>
          <w:rStyle w:val="CommentReference"/>
        </w:rPr>
        <w:commentReference w:id="44"/>
      </w:r>
      <w:r w:rsidRPr="00187DD4">
        <w:rPr>
          <w:rFonts w:ascii="Times New Roman" w:hAnsi="Times New Roman" w:cs="Times New Roman"/>
        </w:rPr>
        <w:t xml:space="preserve">of the system. When users sign up, the system will enroll them into the access control matrix depending on their role to ensure that they can only read/write to subjects their privilege allows. After users log in, they can choose to upload new evidence or review existing evidence. </w:t>
      </w:r>
    </w:p>
    <w:p w14:paraId="1047CC3E" w14:textId="77777777" w:rsidR="00596CBA" w:rsidRPr="00187DD4" w:rsidRDefault="00596CBA" w:rsidP="00187DD4">
      <w:pPr>
        <w:spacing w:line="240" w:lineRule="auto"/>
        <w:rPr>
          <w:rFonts w:ascii="Times New Roman" w:hAnsi="Times New Roman" w:cs="Times New Roman"/>
        </w:rPr>
      </w:pPr>
    </w:p>
    <w:p w14:paraId="2D733054" w14:textId="77777777" w:rsidR="00596CBA" w:rsidRPr="00187DD4" w:rsidRDefault="00596CBA" w:rsidP="00187DD4">
      <w:pPr>
        <w:spacing w:line="240" w:lineRule="auto"/>
        <w:rPr>
          <w:rFonts w:ascii="Times New Roman" w:hAnsi="Times New Roman" w:cs="Times New Roman"/>
        </w:rPr>
      </w:pPr>
      <w:r w:rsidRPr="00187DD4">
        <w:rPr>
          <w:rFonts w:ascii="Times New Roman" w:hAnsi="Times New Roman" w:cs="Times New Roman"/>
        </w:rPr>
        <w:t>To upload new evidence, users need to provide related information via the evidence upload page. The page will provide an online form for users to fill. Required information includes but is not limited to the type of evidence, related project change information and comment to the evidence. The purpose of doing that is to help categorize the evidence later and ensure the traceability of the evidence history.</w:t>
      </w:r>
    </w:p>
    <w:p w14:paraId="3711DD22" w14:textId="77777777" w:rsidR="00596CBA" w:rsidRPr="00187DD4" w:rsidRDefault="00596CBA" w:rsidP="00187DD4">
      <w:pPr>
        <w:spacing w:line="240" w:lineRule="auto"/>
        <w:rPr>
          <w:rFonts w:ascii="Times New Roman" w:hAnsi="Times New Roman" w:cs="Times New Roman"/>
        </w:rPr>
      </w:pPr>
    </w:p>
    <w:p w14:paraId="4ADAEE3A" w14:textId="6A921A06" w:rsidR="00C60415" w:rsidRPr="00187DD4" w:rsidRDefault="00596CBA" w:rsidP="00187DD4">
      <w:pPr>
        <w:spacing w:line="240" w:lineRule="auto"/>
        <w:rPr>
          <w:rFonts w:ascii="Times New Roman" w:hAnsi="Times New Roman" w:cs="Times New Roman"/>
        </w:rPr>
      </w:pPr>
      <w:r w:rsidRPr="00187DD4">
        <w:rPr>
          <w:rFonts w:ascii="Times New Roman" w:hAnsi="Times New Roman" w:cs="Times New Roman"/>
        </w:rPr>
        <w:t>As well as the upload page, there will be a search and review page provided to users for them to search and review the existing evidence. The system will offer several filters to users to explore the evidence they want. The evidence can be filtered by tags, evidence type, upload users or last modified time.</w:t>
      </w:r>
    </w:p>
    <w:p w14:paraId="01FD3CAA" w14:textId="77777777" w:rsidR="00596CBA" w:rsidRPr="00187DD4" w:rsidRDefault="00596CBA" w:rsidP="00187DD4">
      <w:pPr>
        <w:spacing w:line="240" w:lineRule="auto"/>
        <w:rPr>
          <w:rFonts w:ascii="Times New Roman" w:hAnsi="Times New Roman" w:cs="Times New Roman"/>
        </w:rPr>
      </w:pPr>
    </w:p>
    <w:p w14:paraId="4BF1F658" w14:textId="77777777" w:rsidR="00C60415" w:rsidRPr="00187DD4" w:rsidRDefault="00C60415" w:rsidP="00187DD4">
      <w:pPr>
        <w:pStyle w:val="Heading3"/>
        <w:spacing w:before="0" w:line="240" w:lineRule="auto"/>
        <w:rPr>
          <w:rFonts w:ascii="Times New Roman" w:hAnsi="Times New Roman" w:cs="Times New Roman"/>
          <w:b/>
          <w:bCs/>
          <w:color w:val="auto"/>
          <w:sz w:val="22"/>
          <w:szCs w:val="22"/>
        </w:rPr>
      </w:pPr>
      <w:bookmarkStart w:id="45" w:name="_Toc84006743"/>
      <w:r w:rsidRPr="00187DD4">
        <w:rPr>
          <w:rFonts w:ascii="Times New Roman" w:hAnsi="Times New Roman" w:cs="Times New Roman"/>
          <w:b/>
          <w:bCs/>
          <w:color w:val="auto"/>
          <w:sz w:val="22"/>
          <w:szCs w:val="22"/>
        </w:rPr>
        <w:t>3.2.2 Back End</w:t>
      </w:r>
      <w:bookmarkEnd w:id="45"/>
    </w:p>
    <w:p w14:paraId="5F64492C" w14:textId="77777777" w:rsidR="00832533" w:rsidRPr="00187DD4" w:rsidRDefault="00832533" w:rsidP="00187DD4">
      <w:pPr>
        <w:spacing w:line="240" w:lineRule="auto"/>
        <w:rPr>
          <w:rFonts w:ascii="Times New Roman" w:hAnsi="Times New Roman" w:cs="Times New Roman"/>
        </w:rPr>
      </w:pPr>
      <w:r w:rsidRPr="00187DD4">
        <w:rPr>
          <w:rFonts w:ascii="Times New Roman" w:hAnsi="Times New Roman" w:cs="Times New Roman"/>
        </w:rPr>
        <w:t>The role of the back end is to process the data input by the front end for analysis and storage. In order to realize these essential functions, the back-end design can be divided into three major modules, namely the storage and retrieval module, the data classification module, and the user account management module. Each module performs the corresponding functions, separated from other modules as much as possible. Through the modular design, high cohesion and low coupling of the back-end model are realized. This design is also convenient for later maintenance and the future addition of functions.</w:t>
      </w:r>
    </w:p>
    <w:p w14:paraId="2557F447" w14:textId="77777777" w:rsidR="00832533" w:rsidRPr="00187DD4" w:rsidRDefault="00832533" w:rsidP="00187DD4">
      <w:pPr>
        <w:spacing w:line="240" w:lineRule="auto"/>
        <w:rPr>
          <w:rFonts w:ascii="Times New Roman" w:hAnsi="Times New Roman" w:cs="Times New Roman"/>
        </w:rPr>
      </w:pPr>
    </w:p>
    <w:p w14:paraId="3A4312B9" w14:textId="77777777" w:rsidR="00832533" w:rsidRPr="00187DD4" w:rsidRDefault="00832533" w:rsidP="00187DD4">
      <w:pPr>
        <w:spacing w:line="240" w:lineRule="auto"/>
        <w:rPr>
          <w:rFonts w:ascii="Times New Roman" w:hAnsi="Times New Roman" w:cs="Times New Roman"/>
        </w:rPr>
      </w:pPr>
      <w:r w:rsidRPr="00187DD4">
        <w:rPr>
          <w:rFonts w:ascii="Times New Roman" w:hAnsi="Times New Roman" w:cs="Times New Roman"/>
        </w:rPr>
        <w:t>The data storage and retrieval module are to manage</w:t>
      </w:r>
      <w:del w:id="46" w:author="Jason Jaskolka" w:date="2021-10-03T10:52:00Z">
        <w:r w:rsidRPr="00187DD4" w:rsidDel="006D4C2D">
          <w:rPr>
            <w:rFonts w:ascii="Times New Roman" w:hAnsi="Times New Roman" w:cs="Times New Roman"/>
          </w:rPr>
          <w:delText>s</w:delText>
        </w:r>
      </w:del>
      <w:r w:rsidRPr="00187DD4">
        <w:rPr>
          <w:rFonts w:ascii="Times New Roman" w:hAnsi="Times New Roman" w:cs="Times New Roman"/>
        </w:rPr>
        <w:t xml:space="preserve"> the security evidence uploaded by users when developing large and complex systems. The evidence is stored in different categories based on its attribute. At the same time, users can also use this module to query security evidence and trace the security evidence data. </w:t>
      </w:r>
    </w:p>
    <w:p w14:paraId="3A320F43" w14:textId="77777777" w:rsidR="00832533" w:rsidRPr="00187DD4" w:rsidRDefault="00832533" w:rsidP="00187DD4">
      <w:pPr>
        <w:spacing w:line="240" w:lineRule="auto"/>
        <w:rPr>
          <w:rFonts w:ascii="Times New Roman" w:hAnsi="Times New Roman" w:cs="Times New Roman"/>
        </w:rPr>
      </w:pPr>
    </w:p>
    <w:p w14:paraId="2D803ED4" w14:textId="77777777" w:rsidR="00832533" w:rsidRPr="00187DD4" w:rsidRDefault="00832533" w:rsidP="00187DD4">
      <w:pPr>
        <w:spacing w:line="240" w:lineRule="auto"/>
        <w:rPr>
          <w:rFonts w:ascii="Times New Roman" w:hAnsi="Times New Roman" w:cs="Times New Roman"/>
        </w:rPr>
      </w:pPr>
      <w:r w:rsidRPr="00187DD4">
        <w:rPr>
          <w:rFonts w:ascii="Times New Roman" w:hAnsi="Times New Roman" w:cs="Times New Roman"/>
        </w:rPr>
        <w:t>The data classification module is used to classify security evidence from the file uploaded by users.  After the user uploads the files, this module could provide further evidence with tags. The purpose of this module is also for data storage to be more organized so that subsequent tag searches can quickly find the information that users need.</w:t>
      </w:r>
    </w:p>
    <w:p w14:paraId="2BF71B6A" w14:textId="77777777" w:rsidR="00832533" w:rsidRPr="00187DD4" w:rsidRDefault="00832533" w:rsidP="00187DD4">
      <w:pPr>
        <w:spacing w:line="240" w:lineRule="auto"/>
        <w:rPr>
          <w:rFonts w:ascii="Times New Roman" w:hAnsi="Times New Roman" w:cs="Times New Roman"/>
        </w:rPr>
      </w:pPr>
    </w:p>
    <w:p w14:paraId="2588B1FB" w14:textId="50D30D99" w:rsidR="00C60415" w:rsidRPr="00187DD4" w:rsidRDefault="00832533" w:rsidP="00187DD4">
      <w:pPr>
        <w:spacing w:line="240" w:lineRule="auto"/>
        <w:rPr>
          <w:rFonts w:ascii="Times New Roman" w:hAnsi="Times New Roman" w:cs="Times New Roman"/>
        </w:rPr>
      </w:pPr>
      <w:r w:rsidRPr="00187DD4">
        <w:rPr>
          <w:rFonts w:ascii="Times New Roman" w:hAnsi="Times New Roman" w:cs="Times New Roman"/>
        </w:rPr>
        <w:t>The user account management module mainly records the user's account information, login password, and the user's uploaded file history. Users can use this module to query their uploaded historical records, modify passwords, modify personal information, and so on.</w:t>
      </w:r>
    </w:p>
    <w:p w14:paraId="4BBD9254" w14:textId="77777777" w:rsidR="00832533" w:rsidRPr="00187DD4" w:rsidRDefault="00832533" w:rsidP="00187DD4">
      <w:pPr>
        <w:spacing w:line="240" w:lineRule="auto"/>
        <w:rPr>
          <w:rFonts w:ascii="Times New Roman" w:hAnsi="Times New Roman" w:cs="Times New Roman"/>
        </w:rPr>
      </w:pPr>
    </w:p>
    <w:p w14:paraId="634E8752" w14:textId="77777777" w:rsidR="00F723DB" w:rsidRPr="00187DD4" w:rsidRDefault="00F723DB" w:rsidP="00187DD4">
      <w:pPr>
        <w:pStyle w:val="Heading2"/>
        <w:spacing w:before="0" w:line="240" w:lineRule="auto"/>
        <w:rPr>
          <w:rFonts w:ascii="Times New Roman" w:hAnsi="Times New Roman" w:cs="Times New Roman"/>
          <w:b/>
          <w:bCs/>
          <w:color w:val="auto"/>
          <w:sz w:val="24"/>
          <w:szCs w:val="24"/>
        </w:rPr>
      </w:pPr>
      <w:bookmarkStart w:id="47" w:name="_Toc84006744"/>
      <w:commentRangeStart w:id="48"/>
      <w:r w:rsidRPr="00187DD4">
        <w:rPr>
          <w:rFonts w:ascii="Times New Roman" w:hAnsi="Times New Roman" w:cs="Times New Roman"/>
          <w:b/>
          <w:bCs/>
          <w:color w:val="auto"/>
          <w:sz w:val="24"/>
          <w:szCs w:val="24"/>
        </w:rPr>
        <w:t>3.3 Conclusion</w:t>
      </w:r>
      <w:bookmarkEnd w:id="47"/>
      <w:r w:rsidRPr="00187DD4">
        <w:rPr>
          <w:rFonts w:ascii="Times New Roman" w:hAnsi="Times New Roman" w:cs="Times New Roman"/>
          <w:b/>
          <w:bCs/>
          <w:color w:val="auto"/>
          <w:sz w:val="24"/>
          <w:szCs w:val="24"/>
        </w:rPr>
        <w:t xml:space="preserve"> </w:t>
      </w:r>
      <w:commentRangeEnd w:id="48"/>
      <w:r w:rsidR="006D4C2D">
        <w:rPr>
          <w:rStyle w:val="CommentReference"/>
          <w:rFonts w:ascii="Arial" w:eastAsia="Arial" w:hAnsi="Arial" w:cs="Arial"/>
          <w:color w:val="auto"/>
        </w:rPr>
        <w:commentReference w:id="48"/>
      </w:r>
    </w:p>
    <w:p w14:paraId="6BAB303F" w14:textId="6B6AF286" w:rsidR="00C60415" w:rsidRPr="00187DD4" w:rsidRDefault="008F10FF" w:rsidP="00187DD4">
      <w:pPr>
        <w:spacing w:line="240" w:lineRule="auto"/>
        <w:rPr>
          <w:rFonts w:ascii="Times New Roman" w:hAnsi="Times New Roman" w:cs="Times New Roman"/>
        </w:rPr>
      </w:pPr>
      <w:r w:rsidRPr="00187DD4">
        <w:rPr>
          <w:rFonts w:ascii="Times New Roman" w:hAnsi="Times New Roman" w:cs="Times New Roman"/>
        </w:rPr>
        <w:t>Security evaluation is an indispensable part of software design. It can detect the presence of threats and reduce risks.</w:t>
      </w:r>
      <w:sdt>
        <w:sdtPr>
          <w:rPr>
            <w:rFonts w:ascii="Times New Roman" w:hAnsi="Times New Roman" w:cs="Times New Roman"/>
          </w:rPr>
          <w:id w:val="-1561550909"/>
          <w:citation/>
        </w:sdtPr>
        <w:sdtEndPr/>
        <w:sdtContent>
          <w:r w:rsidR="008410DB" w:rsidRPr="00187DD4">
            <w:rPr>
              <w:rFonts w:ascii="Times New Roman" w:hAnsi="Times New Roman" w:cs="Times New Roman"/>
            </w:rPr>
            <w:fldChar w:fldCharType="begin"/>
          </w:r>
          <w:r w:rsidR="008410DB" w:rsidRPr="00187DD4">
            <w:rPr>
              <w:rFonts w:ascii="Times New Roman" w:hAnsi="Times New Roman" w:cs="Times New Roman"/>
              <w:lang w:val="en-US"/>
            </w:rPr>
            <w:instrText xml:space="preserve"> CITATION Syn21 \l 1033 </w:instrText>
          </w:r>
          <w:r w:rsidR="008410DB" w:rsidRPr="00187DD4">
            <w:rPr>
              <w:rFonts w:ascii="Times New Roman" w:hAnsi="Times New Roman" w:cs="Times New Roman"/>
            </w:rPr>
            <w:fldChar w:fldCharType="separate"/>
          </w:r>
          <w:r w:rsidR="00187DD4" w:rsidRPr="00187DD4">
            <w:rPr>
              <w:rFonts w:ascii="Times New Roman" w:hAnsi="Times New Roman" w:cs="Times New Roman"/>
              <w:noProof/>
              <w:lang w:val="en-US"/>
            </w:rPr>
            <w:t xml:space="preserve"> [2]</w:t>
          </w:r>
          <w:r w:rsidR="008410DB" w:rsidRPr="00187DD4">
            <w:rPr>
              <w:rFonts w:ascii="Times New Roman" w:hAnsi="Times New Roman" w:cs="Times New Roman"/>
            </w:rPr>
            <w:fldChar w:fldCharType="end"/>
          </w:r>
        </w:sdtContent>
      </w:sdt>
      <w:r w:rsidRPr="00187DD4">
        <w:rPr>
          <w:rFonts w:ascii="Times New Roman" w:hAnsi="Times New Roman" w:cs="Times New Roman"/>
        </w:rPr>
        <w:t xml:space="preserve"> This security evaluation management platform can effectively manage the data uploaded by users for analysis and assessment. In the future design, this platform can also add some functions such as giving strategies to deal with risks or providing users with preventive suggestions. In conclusion, we need to pay more attention to security evaluation and not wait until the safety failure occurs.</w:t>
      </w:r>
    </w:p>
    <w:p w14:paraId="1DB0A1EB" w14:textId="77777777" w:rsidR="00653597" w:rsidRPr="00187DD4" w:rsidRDefault="00653597" w:rsidP="00187DD4">
      <w:pPr>
        <w:spacing w:line="240" w:lineRule="auto"/>
        <w:rPr>
          <w:rFonts w:ascii="Times New Roman" w:hAnsi="Times New Roman" w:cs="Times New Roman"/>
        </w:rPr>
      </w:pPr>
    </w:p>
    <w:p w14:paraId="7E1243E6" w14:textId="1DC3C89E" w:rsidR="007C15E9" w:rsidRPr="00187DD4" w:rsidRDefault="007C15E9" w:rsidP="00187DD4">
      <w:pPr>
        <w:spacing w:line="240" w:lineRule="auto"/>
        <w:rPr>
          <w:rFonts w:ascii="Times New Roman" w:hAnsi="Times New Roman" w:cs="Times New Roman"/>
        </w:rPr>
      </w:pPr>
    </w:p>
    <w:p w14:paraId="17149A62" w14:textId="2CABAA3D" w:rsidR="00F723DB" w:rsidRPr="00187DD4" w:rsidRDefault="00F723DB" w:rsidP="00187DD4">
      <w:pPr>
        <w:pStyle w:val="Heading1"/>
        <w:spacing w:before="0" w:line="240" w:lineRule="auto"/>
        <w:rPr>
          <w:rFonts w:ascii="Times New Roman" w:hAnsi="Times New Roman" w:cs="Times New Roman"/>
          <w:b/>
          <w:bCs/>
          <w:color w:val="auto"/>
          <w:sz w:val="30"/>
          <w:szCs w:val="30"/>
        </w:rPr>
      </w:pPr>
      <w:bookmarkStart w:id="49" w:name="_Toc84006745"/>
      <w:commentRangeStart w:id="50"/>
      <w:r w:rsidRPr="00187DD4">
        <w:rPr>
          <w:rFonts w:ascii="Times New Roman" w:hAnsi="Times New Roman" w:cs="Times New Roman"/>
          <w:b/>
          <w:bCs/>
          <w:color w:val="auto"/>
          <w:sz w:val="30"/>
          <w:szCs w:val="30"/>
        </w:rPr>
        <w:lastRenderedPageBreak/>
        <w:t>4.</w:t>
      </w:r>
      <w:r w:rsidR="002141E8" w:rsidRPr="00187DD4">
        <w:rPr>
          <w:rFonts w:ascii="Times New Roman" w:hAnsi="Times New Roman" w:cs="Times New Roman"/>
          <w:b/>
          <w:bCs/>
          <w:color w:val="auto"/>
          <w:sz w:val="30"/>
          <w:szCs w:val="30"/>
        </w:rPr>
        <w:t xml:space="preserve"> </w:t>
      </w:r>
      <w:r w:rsidRPr="00187DD4">
        <w:rPr>
          <w:rFonts w:ascii="Times New Roman" w:hAnsi="Times New Roman" w:cs="Times New Roman"/>
          <w:b/>
          <w:bCs/>
          <w:color w:val="auto"/>
          <w:sz w:val="30"/>
          <w:szCs w:val="30"/>
        </w:rPr>
        <w:t>Discussion</w:t>
      </w:r>
      <w:bookmarkEnd w:id="49"/>
      <w:commentRangeEnd w:id="50"/>
      <w:r w:rsidR="006D4C2D">
        <w:rPr>
          <w:rStyle w:val="CommentReference"/>
          <w:rFonts w:ascii="Arial" w:eastAsia="Arial" w:hAnsi="Arial" w:cs="Arial"/>
          <w:color w:val="auto"/>
        </w:rPr>
        <w:commentReference w:id="50"/>
      </w:r>
    </w:p>
    <w:p w14:paraId="0C735AC6" w14:textId="77777777" w:rsidR="00F723DB" w:rsidRPr="00187DD4" w:rsidRDefault="00F723DB" w:rsidP="00187DD4">
      <w:pPr>
        <w:pStyle w:val="Heading2"/>
        <w:spacing w:before="0" w:line="240" w:lineRule="auto"/>
        <w:rPr>
          <w:rFonts w:ascii="Times New Roman" w:hAnsi="Times New Roman" w:cs="Times New Roman"/>
          <w:b/>
          <w:bCs/>
          <w:color w:val="auto"/>
          <w:sz w:val="24"/>
          <w:szCs w:val="24"/>
        </w:rPr>
      </w:pPr>
      <w:bookmarkStart w:id="51" w:name="_Toc84006746"/>
      <w:r w:rsidRPr="00187DD4">
        <w:rPr>
          <w:rFonts w:ascii="Times New Roman" w:hAnsi="Times New Roman" w:cs="Times New Roman"/>
          <w:b/>
          <w:bCs/>
          <w:color w:val="auto"/>
          <w:sz w:val="24"/>
          <w:szCs w:val="24"/>
        </w:rPr>
        <w:t>4.1 Individuals</w:t>
      </w:r>
      <w:bookmarkEnd w:id="51"/>
      <w:r w:rsidRPr="00187DD4">
        <w:rPr>
          <w:rFonts w:ascii="Times New Roman" w:hAnsi="Times New Roman" w:cs="Times New Roman"/>
          <w:b/>
          <w:bCs/>
          <w:color w:val="auto"/>
          <w:sz w:val="24"/>
          <w:szCs w:val="24"/>
        </w:rPr>
        <w:t xml:space="preserve"> </w:t>
      </w:r>
    </w:p>
    <w:p w14:paraId="7AF404D3" w14:textId="406E281C" w:rsidR="007C15E9" w:rsidRPr="00187DD4" w:rsidRDefault="00F723DB" w:rsidP="00187DD4">
      <w:pPr>
        <w:pStyle w:val="Heading3"/>
        <w:spacing w:before="0" w:line="240" w:lineRule="auto"/>
        <w:rPr>
          <w:rFonts w:ascii="Times New Roman" w:hAnsi="Times New Roman" w:cs="Times New Roman"/>
          <w:b/>
          <w:bCs/>
          <w:color w:val="auto"/>
          <w:sz w:val="22"/>
          <w:szCs w:val="22"/>
        </w:rPr>
      </w:pPr>
      <w:bookmarkStart w:id="52" w:name="_Toc84006747"/>
      <w:r w:rsidRPr="00187DD4">
        <w:rPr>
          <w:rFonts w:ascii="Times New Roman" w:hAnsi="Times New Roman" w:cs="Times New Roman"/>
          <w:b/>
          <w:bCs/>
          <w:color w:val="auto"/>
          <w:sz w:val="22"/>
          <w:szCs w:val="22"/>
        </w:rPr>
        <w:t>4.1.1 Zijun Hu</w:t>
      </w:r>
      <w:bookmarkEnd w:id="52"/>
    </w:p>
    <w:p w14:paraId="4076F0B0" w14:textId="77777777" w:rsidR="00EE2D9B" w:rsidRPr="00187DD4" w:rsidRDefault="00EE2D9B" w:rsidP="00187DD4">
      <w:pPr>
        <w:spacing w:line="240" w:lineRule="auto"/>
        <w:rPr>
          <w:rFonts w:ascii="Times New Roman" w:hAnsi="Times New Roman" w:cs="Times New Roman"/>
        </w:rPr>
      </w:pPr>
      <w:r w:rsidRPr="00187DD4">
        <w:rPr>
          <w:rFonts w:ascii="Times New Roman" w:hAnsi="Times New Roman" w:cs="Times New Roman"/>
        </w:rPr>
        <w:t xml:space="preserve">As a computer system engineering student, I have learned system security, software communication, and development knowledge. In the project development process, I will focus on the front-end development and the program logic between the front and back-end interaction. I will use the knowledge I learned in the course, Introduction to Software Engineering to make the development process more efficient and systematic. As well as that, I am currently taking an elective course called Fundamentals of Web Development, which will also help me when developing the front-end section for the project. </w:t>
      </w:r>
    </w:p>
    <w:p w14:paraId="2DFC5DA4" w14:textId="77777777" w:rsidR="00EE2D9B" w:rsidRPr="00187DD4" w:rsidRDefault="00EE2D9B" w:rsidP="00187DD4">
      <w:pPr>
        <w:spacing w:line="240" w:lineRule="auto"/>
        <w:rPr>
          <w:rFonts w:ascii="Times New Roman" w:hAnsi="Times New Roman" w:cs="Times New Roman"/>
        </w:rPr>
      </w:pPr>
    </w:p>
    <w:p w14:paraId="60D462AB" w14:textId="510582D5" w:rsidR="00F723DB" w:rsidRPr="00187DD4" w:rsidRDefault="00EE2D9B" w:rsidP="00187DD4">
      <w:pPr>
        <w:spacing w:line="240" w:lineRule="auto"/>
        <w:rPr>
          <w:rFonts w:ascii="Times New Roman" w:hAnsi="Times New Roman" w:cs="Times New Roman"/>
        </w:rPr>
      </w:pPr>
      <w:r w:rsidRPr="00187DD4">
        <w:rPr>
          <w:rFonts w:ascii="Times New Roman" w:hAnsi="Times New Roman" w:cs="Times New Roman"/>
        </w:rPr>
        <w:t>Since my team members are all coming from the Software Engineering program, I might be less professional than them in software development. But at the same time, I have some knowledge that they do not possess, especially on computer networking and communications software. This knowledge will help me fill the vacancies in the team and make the interaction between the front and back ends of the project more comprehensive.</w:t>
      </w:r>
    </w:p>
    <w:p w14:paraId="5B7903A3" w14:textId="77777777" w:rsidR="00EE2D9B" w:rsidRPr="00187DD4" w:rsidRDefault="00EE2D9B" w:rsidP="00187DD4">
      <w:pPr>
        <w:spacing w:line="240" w:lineRule="auto"/>
        <w:rPr>
          <w:rFonts w:ascii="Times New Roman" w:hAnsi="Times New Roman" w:cs="Times New Roman"/>
        </w:rPr>
      </w:pPr>
    </w:p>
    <w:p w14:paraId="618449D4" w14:textId="77777777" w:rsidR="006C1447" w:rsidRPr="00187DD4" w:rsidRDefault="006C1447" w:rsidP="00187DD4">
      <w:pPr>
        <w:pStyle w:val="Heading3"/>
        <w:spacing w:before="0" w:line="240" w:lineRule="auto"/>
        <w:rPr>
          <w:rFonts w:ascii="Times New Roman" w:hAnsi="Times New Roman" w:cs="Times New Roman"/>
          <w:b/>
          <w:bCs/>
          <w:color w:val="auto"/>
          <w:sz w:val="22"/>
          <w:szCs w:val="22"/>
        </w:rPr>
      </w:pPr>
      <w:bookmarkStart w:id="53" w:name="_Toc84006748"/>
      <w:r w:rsidRPr="00187DD4">
        <w:rPr>
          <w:rFonts w:ascii="Times New Roman" w:hAnsi="Times New Roman" w:cs="Times New Roman"/>
          <w:b/>
          <w:bCs/>
          <w:color w:val="auto"/>
          <w:sz w:val="22"/>
          <w:szCs w:val="22"/>
        </w:rPr>
        <w:t>4.1.2 Tiantian Lin</w:t>
      </w:r>
      <w:bookmarkEnd w:id="53"/>
    </w:p>
    <w:p w14:paraId="4DBB81A8" w14:textId="20F036A4" w:rsidR="006C1447" w:rsidRPr="00187DD4" w:rsidRDefault="001343FD" w:rsidP="00187DD4">
      <w:pPr>
        <w:spacing w:line="240" w:lineRule="auto"/>
        <w:rPr>
          <w:rFonts w:ascii="Times New Roman" w:hAnsi="Times New Roman" w:cs="Times New Roman"/>
        </w:rPr>
      </w:pPr>
      <w:r w:rsidRPr="00187DD4">
        <w:rPr>
          <w:rFonts w:ascii="Times New Roman" w:hAnsi="Times New Roman" w:cs="Times New Roman"/>
        </w:rPr>
        <w:t>As a student of software engineering, the design of this project can be connected with many aspects of what I have learned from the previous three years. So far, I have taken many courses related to software, such as database management, software design and software requirements engineering. In this project, I can use what I have learned in these courses to design and develop a back-end system. In the early stage of the project, the knowledge of software architecture can be used to design the back-end system’s different components and frameworks. I could design the UML diagrams, sequence diagrams and state diagrams before developing the entire system. In addition, through the internship, I also have some experience in automated test development. Combined with the software verification course currently being studied, it will also help the test development process for the project.</w:t>
      </w:r>
    </w:p>
    <w:p w14:paraId="3A6CF9A9" w14:textId="77777777" w:rsidR="001343FD" w:rsidRPr="00187DD4" w:rsidRDefault="001343FD" w:rsidP="00187DD4">
      <w:pPr>
        <w:spacing w:line="240" w:lineRule="auto"/>
        <w:rPr>
          <w:rFonts w:ascii="Times New Roman" w:hAnsi="Times New Roman" w:cs="Times New Roman"/>
        </w:rPr>
      </w:pPr>
    </w:p>
    <w:p w14:paraId="2D69FA0D" w14:textId="77777777" w:rsidR="006C1447" w:rsidRPr="00187DD4" w:rsidRDefault="006C1447" w:rsidP="00187DD4">
      <w:pPr>
        <w:pStyle w:val="Heading3"/>
        <w:spacing w:before="0" w:line="240" w:lineRule="auto"/>
        <w:rPr>
          <w:rFonts w:ascii="Times New Roman" w:hAnsi="Times New Roman" w:cs="Times New Roman"/>
          <w:b/>
          <w:bCs/>
          <w:color w:val="auto"/>
          <w:sz w:val="22"/>
          <w:szCs w:val="22"/>
        </w:rPr>
      </w:pPr>
      <w:bookmarkStart w:id="54" w:name="_Toc84006749"/>
      <w:r w:rsidRPr="00187DD4">
        <w:rPr>
          <w:rFonts w:ascii="Times New Roman" w:hAnsi="Times New Roman" w:cs="Times New Roman"/>
          <w:b/>
          <w:bCs/>
          <w:color w:val="auto"/>
          <w:sz w:val="22"/>
          <w:szCs w:val="22"/>
        </w:rPr>
        <w:t>4.1.3 Jiawei Ma</w:t>
      </w:r>
      <w:bookmarkEnd w:id="54"/>
    </w:p>
    <w:p w14:paraId="074BF17B" w14:textId="77777777" w:rsidR="00B16846" w:rsidRPr="00187DD4" w:rsidRDefault="00B16846" w:rsidP="00187DD4">
      <w:pPr>
        <w:spacing w:line="240" w:lineRule="auto"/>
        <w:rPr>
          <w:rFonts w:ascii="Times New Roman" w:hAnsi="Times New Roman" w:cs="Times New Roman"/>
        </w:rPr>
      </w:pPr>
      <w:r w:rsidRPr="00187DD4">
        <w:rPr>
          <w:rFonts w:ascii="Times New Roman" w:hAnsi="Times New Roman" w:cs="Times New Roman"/>
        </w:rPr>
        <w:t xml:space="preserve">Since my four-year studies in Software Engineering, I have learned and practiced a lot related to programming and software development. My most significant strength in programming skill is Java programming on both front-end and back-end. Similarly, I am also good at other programming languages such as C++ and C on the back-end. Through the project and program design courses, I also have dramatic knowledge of project requirement design and requirement analysis. Therefore, I would apply my project and programming design knowledge, programming skills, and communication skills to this project with my group members. </w:t>
      </w:r>
    </w:p>
    <w:p w14:paraId="077BB635" w14:textId="77777777" w:rsidR="00B16846" w:rsidRPr="00187DD4" w:rsidRDefault="00B16846" w:rsidP="00187DD4">
      <w:pPr>
        <w:spacing w:line="240" w:lineRule="auto"/>
        <w:rPr>
          <w:rFonts w:ascii="Times New Roman" w:hAnsi="Times New Roman" w:cs="Times New Roman"/>
        </w:rPr>
      </w:pPr>
    </w:p>
    <w:p w14:paraId="4BCF15FB" w14:textId="00B43ACB" w:rsidR="006C1447" w:rsidRPr="00187DD4" w:rsidRDefault="00B16846" w:rsidP="00187DD4">
      <w:pPr>
        <w:spacing w:line="240" w:lineRule="auto"/>
        <w:rPr>
          <w:rFonts w:ascii="Times New Roman" w:hAnsi="Times New Roman" w:cs="Times New Roman"/>
        </w:rPr>
      </w:pPr>
      <w:r w:rsidRPr="00187DD4">
        <w:rPr>
          <w:rFonts w:ascii="Times New Roman" w:hAnsi="Times New Roman" w:cs="Times New Roman"/>
        </w:rPr>
        <w:t>Besides, through the Co-op study as quality assurance, I now can test the program manually and automatically after each development phase. Despite not being good at python and web programming, I will still communicate and cooperate with my group members by studying related knowledge and applying it to the project.</w:t>
      </w:r>
    </w:p>
    <w:p w14:paraId="1D402277" w14:textId="77777777" w:rsidR="00B16846" w:rsidRPr="00187DD4" w:rsidRDefault="00B16846" w:rsidP="00187DD4">
      <w:pPr>
        <w:spacing w:line="240" w:lineRule="auto"/>
        <w:rPr>
          <w:rFonts w:ascii="Times New Roman" w:hAnsi="Times New Roman" w:cs="Times New Roman"/>
        </w:rPr>
      </w:pPr>
    </w:p>
    <w:p w14:paraId="628B0AC2" w14:textId="77777777" w:rsidR="006C1447" w:rsidRPr="00187DD4" w:rsidRDefault="006C1447" w:rsidP="00187DD4">
      <w:pPr>
        <w:pStyle w:val="Heading3"/>
        <w:spacing w:before="0" w:line="240" w:lineRule="auto"/>
        <w:rPr>
          <w:rFonts w:ascii="Times New Roman" w:hAnsi="Times New Roman" w:cs="Times New Roman"/>
          <w:b/>
          <w:bCs/>
          <w:color w:val="auto"/>
          <w:sz w:val="22"/>
          <w:szCs w:val="22"/>
        </w:rPr>
      </w:pPr>
      <w:bookmarkStart w:id="55" w:name="_Toc84006750"/>
      <w:r w:rsidRPr="00187DD4">
        <w:rPr>
          <w:rFonts w:ascii="Times New Roman" w:hAnsi="Times New Roman" w:cs="Times New Roman"/>
          <w:b/>
          <w:bCs/>
          <w:color w:val="auto"/>
          <w:sz w:val="22"/>
          <w:szCs w:val="22"/>
        </w:rPr>
        <w:t>4.1.4 Ruixuan Ni</w:t>
      </w:r>
      <w:bookmarkEnd w:id="55"/>
    </w:p>
    <w:p w14:paraId="3191A0F0" w14:textId="6DB84920" w:rsidR="006C1447" w:rsidRPr="00187DD4" w:rsidRDefault="00E55A1A" w:rsidP="00187DD4">
      <w:pPr>
        <w:spacing w:line="240" w:lineRule="auto"/>
        <w:rPr>
          <w:rFonts w:ascii="Times New Roman" w:hAnsi="Times New Roman" w:cs="Times New Roman"/>
        </w:rPr>
      </w:pPr>
      <w:r w:rsidRPr="00187DD4">
        <w:rPr>
          <w:rFonts w:ascii="Times New Roman" w:hAnsi="Times New Roman" w:cs="Times New Roman"/>
        </w:rPr>
        <w:t xml:space="preserve">I am a student studying in the program of Software Engineering. Since this project requires a complete software development process, this project is directly related to what I learned during my undergraduate study. In the early stages of the project development, I could contribute to the development of requirements, design of architecture and details (for example, drawing UML diagrams). For this project, our group plans to develop a web platform to manage evidence of security evaluation. In the implementation phase, we might use Python, </w:t>
      </w:r>
      <w:proofErr w:type="gramStart"/>
      <w:r w:rsidRPr="00187DD4">
        <w:rPr>
          <w:rFonts w:ascii="Times New Roman" w:hAnsi="Times New Roman" w:cs="Times New Roman"/>
        </w:rPr>
        <w:t>Django</w:t>
      </w:r>
      <w:proofErr w:type="gramEnd"/>
      <w:r w:rsidRPr="00187DD4">
        <w:rPr>
          <w:rFonts w:ascii="Times New Roman" w:hAnsi="Times New Roman" w:cs="Times New Roman"/>
        </w:rPr>
        <w:t xml:space="preserve"> and MySQL. I have learned the fundamentals of Python in school and have practiced Python projects during co-op. I have also learned basic SQL commands. This means I could also contribute to the project implementation in the front-end, back-end and database. Generally, since most of my group members are in the program of Software Engineering, we would prefer to cooperate in all stages of development.</w:t>
      </w:r>
    </w:p>
    <w:p w14:paraId="51DA50FA" w14:textId="77777777" w:rsidR="00E55A1A" w:rsidRPr="00187DD4" w:rsidRDefault="00E55A1A" w:rsidP="00187DD4">
      <w:pPr>
        <w:spacing w:line="240" w:lineRule="auto"/>
        <w:rPr>
          <w:rFonts w:ascii="Times New Roman" w:hAnsi="Times New Roman" w:cs="Times New Roman"/>
        </w:rPr>
      </w:pPr>
    </w:p>
    <w:p w14:paraId="3AD7EFD4" w14:textId="77777777" w:rsidR="006C1447" w:rsidRPr="00187DD4" w:rsidRDefault="006C1447" w:rsidP="00187DD4">
      <w:pPr>
        <w:pStyle w:val="Heading2"/>
        <w:spacing w:before="0" w:line="240" w:lineRule="auto"/>
        <w:rPr>
          <w:rFonts w:ascii="Times New Roman" w:hAnsi="Times New Roman" w:cs="Times New Roman"/>
          <w:b/>
          <w:bCs/>
          <w:color w:val="auto"/>
          <w:sz w:val="24"/>
          <w:szCs w:val="24"/>
        </w:rPr>
      </w:pPr>
      <w:bookmarkStart w:id="56" w:name="_Toc84006751"/>
      <w:r w:rsidRPr="00187DD4">
        <w:rPr>
          <w:rFonts w:ascii="Times New Roman" w:hAnsi="Times New Roman" w:cs="Times New Roman"/>
          <w:b/>
          <w:bCs/>
          <w:color w:val="auto"/>
          <w:sz w:val="24"/>
          <w:szCs w:val="24"/>
        </w:rPr>
        <w:lastRenderedPageBreak/>
        <w:t>4.2 Group</w:t>
      </w:r>
      <w:bookmarkEnd w:id="56"/>
    </w:p>
    <w:p w14:paraId="671EE149" w14:textId="1C78EEB5" w:rsidR="00F723DB" w:rsidRPr="00187DD4" w:rsidRDefault="00E55A1A" w:rsidP="00187DD4">
      <w:pPr>
        <w:spacing w:line="240" w:lineRule="auto"/>
        <w:rPr>
          <w:rFonts w:ascii="Times New Roman" w:hAnsi="Times New Roman" w:cs="Times New Roman"/>
        </w:rPr>
      </w:pPr>
      <w:r w:rsidRPr="00187DD4">
        <w:rPr>
          <w:rFonts w:ascii="Times New Roman" w:hAnsi="Times New Roman" w:cs="Times New Roman"/>
        </w:rPr>
        <w:t>Our team members are from software engineering and computer systems engineering. Everyone has studied or is studying the SYSC 4810, the introduction of network and software security. Therefore, for this project, the safety evaluation management platform, the team members can use the knowledge they have learned to have a general framework. Besides, all team members have studied SYSC3120/SYSC3020. All members can contribute knowledge about analyzing requirements and designing the project to satisfy the requirements. In addition, each team member has his or her field of expertise, including but not limited to web design, database management, automated testing development, network transmission protocol, software architecture design. These skills are all essential for the realization of this project.</w:t>
      </w:r>
    </w:p>
    <w:p w14:paraId="666A5930" w14:textId="77777777" w:rsidR="00E55A1A" w:rsidRPr="00187DD4" w:rsidRDefault="00E55A1A" w:rsidP="00187DD4">
      <w:pPr>
        <w:spacing w:line="240" w:lineRule="auto"/>
        <w:rPr>
          <w:rFonts w:ascii="Times New Roman" w:hAnsi="Times New Roman" w:cs="Times New Roman"/>
        </w:rPr>
      </w:pPr>
    </w:p>
    <w:p w14:paraId="27557684" w14:textId="14B064D2" w:rsidR="00990DAC" w:rsidRPr="00187DD4" w:rsidRDefault="00990DAC" w:rsidP="00187DD4">
      <w:pPr>
        <w:spacing w:line="240" w:lineRule="auto"/>
        <w:rPr>
          <w:rFonts w:ascii="Times New Roman" w:hAnsi="Times New Roman" w:cs="Times New Roman"/>
        </w:rPr>
      </w:pPr>
    </w:p>
    <w:p w14:paraId="304E5F93" w14:textId="71FE9C80" w:rsidR="00990DAC" w:rsidRPr="00187DD4" w:rsidRDefault="00990DAC" w:rsidP="00187DD4">
      <w:pPr>
        <w:pStyle w:val="Heading1"/>
        <w:spacing w:before="0" w:line="240" w:lineRule="auto"/>
        <w:rPr>
          <w:rFonts w:ascii="Times New Roman" w:hAnsi="Times New Roman" w:cs="Times New Roman"/>
          <w:b/>
          <w:bCs/>
          <w:color w:val="auto"/>
          <w:sz w:val="30"/>
          <w:szCs w:val="30"/>
        </w:rPr>
      </w:pPr>
      <w:bookmarkStart w:id="57" w:name="_Toc84006752"/>
      <w:r w:rsidRPr="00187DD4">
        <w:rPr>
          <w:rFonts w:ascii="Times New Roman" w:hAnsi="Times New Roman" w:cs="Times New Roman"/>
          <w:b/>
          <w:bCs/>
          <w:color w:val="auto"/>
          <w:sz w:val="30"/>
          <w:szCs w:val="30"/>
        </w:rPr>
        <w:t>5.</w:t>
      </w:r>
      <w:r w:rsidR="00245F62" w:rsidRPr="00187DD4">
        <w:rPr>
          <w:rFonts w:ascii="Times New Roman" w:hAnsi="Times New Roman" w:cs="Times New Roman"/>
          <w:b/>
          <w:bCs/>
          <w:color w:val="auto"/>
          <w:sz w:val="30"/>
          <w:szCs w:val="30"/>
        </w:rPr>
        <w:t xml:space="preserve"> </w:t>
      </w:r>
      <w:r w:rsidRPr="00187DD4">
        <w:rPr>
          <w:rFonts w:ascii="Times New Roman" w:hAnsi="Times New Roman" w:cs="Times New Roman"/>
          <w:b/>
          <w:bCs/>
          <w:color w:val="auto"/>
          <w:sz w:val="30"/>
          <w:szCs w:val="30"/>
        </w:rPr>
        <w:t>Methodology</w:t>
      </w:r>
      <w:bookmarkEnd w:id="57"/>
    </w:p>
    <w:p w14:paraId="4E188EFA" w14:textId="05CF919F" w:rsidR="00990DAC" w:rsidRPr="00187DD4" w:rsidRDefault="00990DAC" w:rsidP="00187DD4">
      <w:pPr>
        <w:pStyle w:val="Heading2"/>
        <w:spacing w:before="0" w:line="240" w:lineRule="auto"/>
        <w:rPr>
          <w:rFonts w:ascii="Times New Roman" w:hAnsi="Times New Roman" w:cs="Times New Roman"/>
          <w:b/>
          <w:bCs/>
          <w:color w:val="auto"/>
          <w:sz w:val="24"/>
          <w:szCs w:val="24"/>
        </w:rPr>
      </w:pPr>
      <w:bookmarkStart w:id="58" w:name="_Toc84006753"/>
      <w:r w:rsidRPr="00187DD4">
        <w:rPr>
          <w:rFonts w:ascii="Times New Roman" w:hAnsi="Times New Roman" w:cs="Times New Roman"/>
          <w:b/>
          <w:bCs/>
          <w:color w:val="auto"/>
          <w:sz w:val="24"/>
          <w:szCs w:val="24"/>
        </w:rPr>
        <w:t xml:space="preserve">5.1 Program </w:t>
      </w:r>
      <w:del w:id="59" w:author="Jason Jaskolka" w:date="2021-10-03T10:54:00Z">
        <w:r w:rsidRPr="00187DD4" w:rsidDel="006D4C2D">
          <w:rPr>
            <w:rFonts w:ascii="Times New Roman" w:hAnsi="Times New Roman" w:cs="Times New Roman"/>
            <w:b/>
            <w:bCs/>
            <w:color w:val="auto"/>
            <w:sz w:val="24"/>
            <w:szCs w:val="24"/>
          </w:rPr>
          <w:delText xml:space="preserve">languorous </w:delText>
        </w:r>
      </w:del>
      <w:ins w:id="60" w:author="Jason Jaskolka" w:date="2021-10-03T10:54:00Z">
        <w:r w:rsidR="006D4C2D">
          <w:rPr>
            <w:rFonts w:ascii="Times New Roman" w:hAnsi="Times New Roman" w:cs="Times New Roman"/>
            <w:b/>
            <w:bCs/>
            <w:color w:val="auto"/>
            <w:sz w:val="24"/>
            <w:szCs w:val="24"/>
          </w:rPr>
          <w:t>language</w:t>
        </w:r>
        <w:r w:rsidR="006D4C2D" w:rsidRPr="00187DD4">
          <w:rPr>
            <w:rFonts w:ascii="Times New Roman" w:hAnsi="Times New Roman" w:cs="Times New Roman"/>
            <w:b/>
            <w:bCs/>
            <w:color w:val="auto"/>
            <w:sz w:val="24"/>
            <w:szCs w:val="24"/>
          </w:rPr>
          <w:t xml:space="preserve"> </w:t>
        </w:r>
      </w:ins>
      <w:r w:rsidRPr="00187DD4">
        <w:rPr>
          <w:rFonts w:ascii="Times New Roman" w:hAnsi="Times New Roman" w:cs="Times New Roman"/>
          <w:b/>
          <w:bCs/>
          <w:color w:val="auto"/>
          <w:sz w:val="24"/>
          <w:szCs w:val="24"/>
        </w:rPr>
        <w:t>selection——Python</w:t>
      </w:r>
      <w:bookmarkEnd w:id="58"/>
    </w:p>
    <w:p w14:paraId="5D1CC5EB" w14:textId="2A5EB8A6" w:rsidR="00FA6F05" w:rsidRPr="00187DD4" w:rsidRDefault="00FA6F05" w:rsidP="00187DD4">
      <w:pPr>
        <w:spacing w:line="240" w:lineRule="auto"/>
        <w:rPr>
          <w:rFonts w:ascii="Times New Roman" w:hAnsi="Times New Roman" w:cs="Times New Roman"/>
        </w:rPr>
      </w:pPr>
      <w:commentRangeStart w:id="61"/>
      <w:r w:rsidRPr="00187DD4">
        <w:rPr>
          <w:rFonts w:ascii="Times New Roman" w:hAnsi="Times New Roman" w:cs="Times New Roman"/>
        </w:rPr>
        <w:t xml:space="preserve">In this project, we would need to implement a front-end (web pages) and a back-end, including a server and a storage space. Our group decided to use Python to implement the server. </w:t>
      </w:r>
      <w:commentRangeEnd w:id="61"/>
      <w:r w:rsidR="006D4C2D">
        <w:rPr>
          <w:rStyle w:val="CommentReference"/>
        </w:rPr>
        <w:commentReference w:id="61"/>
      </w:r>
      <w:r w:rsidRPr="00187DD4">
        <w:rPr>
          <w:rFonts w:ascii="Times New Roman" w:hAnsi="Times New Roman" w:cs="Times New Roman"/>
        </w:rPr>
        <w:t>Python is a high-level scripting language in programming with an extensive library. It has modules and packages which support functions like data management or network transmission</w:t>
      </w:r>
      <w:sdt>
        <w:sdtPr>
          <w:rPr>
            <w:rFonts w:ascii="Times New Roman" w:hAnsi="Times New Roman" w:cs="Times New Roman"/>
          </w:rPr>
          <w:id w:val="-747879471"/>
          <w:citation/>
        </w:sdtPr>
        <w:sdtEndPr/>
        <w:sdtContent>
          <w:r w:rsidR="008410DB" w:rsidRPr="00187DD4">
            <w:rPr>
              <w:rFonts w:ascii="Times New Roman" w:hAnsi="Times New Roman" w:cs="Times New Roman"/>
            </w:rPr>
            <w:fldChar w:fldCharType="begin"/>
          </w:r>
          <w:r w:rsidR="008410DB" w:rsidRPr="00187DD4">
            <w:rPr>
              <w:rFonts w:ascii="Times New Roman" w:hAnsi="Times New Roman" w:cs="Times New Roman"/>
              <w:lang w:val="en-US"/>
            </w:rPr>
            <w:instrText xml:space="preserve"> CITATION Pyt21 \l 1033 </w:instrText>
          </w:r>
          <w:r w:rsidR="008410DB" w:rsidRPr="00187DD4">
            <w:rPr>
              <w:rFonts w:ascii="Times New Roman" w:hAnsi="Times New Roman" w:cs="Times New Roman"/>
            </w:rPr>
            <w:fldChar w:fldCharType="separate"/>
          </w:r>
          <w:r w:rsidR="00187DD4" w:rsidRPr="00187DD4">
            <w:rPr>
              <w:rFonts w:ascii="Times New Roman" w:hAnsi="Times New Roman" w:cs="Times New Roman"/>
              <w:noProof/>
              <w:lang w:val="en-US"/>
            </w:rPr>
            <w:t xml:space="preserve"> [3]</w:t>
          </w:r>
          <w:r w:rsidR="008410DB" w:rsidRPr="00187DD4">
            <w:rPr>
              <w:rFonts w:ascii="Times New Roman" w:hAnsi="Times New Roman" w:cs="Times New Roman"/>
            </w:rPr>
            <w:fldChar w:fldCharType="end"/>
          </w:r>
        </w:sdtContent>
      </w:sdt>
      <w:r w:rsidRPr="00187DD4">
        <w:rPr>
          <w:rFonts w:ascii="Times New Roman" w:hAnsi="Times New Roman" w:cs="Times New Roman"/>
        </w:rPr>
        <w:t>. Python also supports accessing databases like MySQL with wrapper, which simplifies data storage and transmission functions</w:t>
      </w:r>
      <w:sdt>
        <w:sdtPr>
          <w:rPr>
            <w:rFonts w:ascii="Times New Roman" w:hAnsi="Times New Roman" w:cs="Times New Roman"/>
          </w:rPr>
          <w:id w:val="1436248583"/>
          <w:citation/>
        </w:sdtPr>
        <w:sdtEndPr/>
        <w:sdtContent>
          <w:r w:rsidR="008410DB" w:rsidRPr="00187DD4">
            <w:rPr>
              <w:rFonts w:ascii="Times New Roman" w:hAnsi="Times New Roman" w:cs="Times New Roman"/>
            </w:rPr>
            <w:fldChar w:fldCharType="begin"/>
          </w:r>
          <w:r w:rsidR="008410DB" w:rsidRPr="00187DD4">
            <w:rPr>
              <w:rFonts w:ascii="Times New Roman" w:hAnsi="Times New Roman" w:cs="Times New Roman"/>
              <w:lang w:val="en-US"/>
            </w:rPr>
            <w:instrText xml:space="preserve"> CITATION Luk10 \l 1033 </w:instrText>
          </w:r>
          <w:r w:rsidR="008410DB" w:rsidRPr="00187DD4">
            <w:rPr>
              <w:rFonts w:ascii="Times New Roman" w:hAnsi="Times New Roman" w:cs="Times New Roman"/>
            </w:rPr>
            <w:fldChar w:fldCharType="separate"/>
          </w:r>
          <w:r w:rsidR="00187DD4" w:rsidRPr="00187DD4">
            <w:rPr>
              <w:rFonts w:ascii="Times New Roman" w:hAnsi="Times New Roman" w:cs="Times New Roman"/>
              <w:noProof/>
              <w:lang w:val="en-US"/>
            </w:rPr>
            <w:t xml:space="preserve"> [4]</w:t>
          </w:r>
          <w:r w:rsidR="008410DB" w:rsidRPr="00187DD4">
            <w:rPr>
              <w:rFonts w:ascii="Times New Roman" w:hAnsi="Times New Roman" w:cs="Times New Roman"/>
            </w:rPr>
            <w:fldChar w:fldCharType="end"/>
          </w:r>
        </w:sdtContent>
      </w:sdt>
      <w:r w:rsidR="008410DB" w:rsidRPr="00187DD4">
        <w:rPr>
          <w:rFonts w:ascii="Times New Roman" w:hAnsi="Times New Roman" w:cs="Times New Roman"/>
        </w:rPr>
        <w:t>.</w:t>
      </w:r>
    </w:p>
    <w:p w14:paraId="33E1B8B1" w14:textId="77777777" w:rsidR="00FA6F05" w:rsidRPr="00187DD4" w:rsidRDefault="00FA6F05" w:rsidP="00187DD4">
      <w:pPr>
        <w:spacing w:line="240" w:lineRule="auto"/>
        <w:rPr>
          <w:rFonts w:ascii="Times New Roman" w:hAnsi="Times New Roman" w:cs="Times New Roman"/>
        </w:rPr>
      </w:pPr>
    </w:p>
    <w:p w14:paraId="5B7A3BE9" w14:textId="758CDE78" w:rsidR="00990DAC" w:rsidRPr="00187DD4" w:rsidRDefault="00FA6F05" w:rsidP="00187DD4">
      <w:pPr>
        <w:spacing w:line="240" w:lineRule="auto"/>
        <w:rPr>
          <w:rFonts w:ascii="Times New Roman" w:hAnsi="Times New Roman" w:cs="Times New Roman"/>
        </w:rPr>
      </w:pPr>
      <w:r w:rsidRPr="00187DD4">
        <w:rPr>
          <w:rFonts w:ascii="Times New Roman" w:hAnsi="Times New Roman" w:cs="Times New Roman"/>
        </w:rPr>
        <w:t>We have also considered Java. Compared to Java, Python is a more readable programming language and easier to learn. Python is also more efficient than Java in development. Besides, all of our team members have essential experience in Python programming. Our group believes that Python is a programming language that is more suitable for our present project architecture and development plan.</w:t>
      </w:r>
    </w:p>
    <w:p w14:paraId="383F938F" w14:textId="77777777" w:rsidR="00FA6F05" w:rsidRPr="00187DD4" w:rsidRDefault="00FA6F05" w:rsidP="00187DD4">
      <w:pPr>
        <w:spacing w:line="240" w:lineRule="auto"/>
        <w:rPr>
          <w:rFonts w:ascii="Times New Roman" w:hAnsi="Times New Roman" w:cs="Times New Roman"/>
        </w:rPr>
      </w:pPr>
    </w:p>
    <w:p w14:paraId="7B28B5DD" w14:textId="6E3D031F" w:rsidR="00DB0096" w:rsidRPr="00187DD4" w:rsidRDefault="00DB0096" w:rsidP="00187DD4">
      <w:pPr>
        <w:pStyle w:val="Heading2"/>
        <w:spacing w:before="0" w:line="240" w:lineRule="auto"/>
        <w:rPr>
          <w:rFonts w:ascii="Times New Roman" w:hAnsi="Times New Roman" w:cs="Times New Roman"/>
          <w:b/>
          <w:bCs/>
          <w:color w:val="auto"/>
          <w:sz w:val="24"/>
          <w:szCs w:val="24"/>
        </w:rPr>
      </w:pPr>
      <w:bookmarkStart w:id="62" w:name="_Toc84006754"/>
      <w:r w:rsidRPr="00187DD4">
        <w:rPr>
          <w:rFonts w:ascii="Times New Roman" w:hAnsi="Times New Roman" w:cs="Times New Roman"/>
          <w:b/>
          <w:bCs/>
          <w:color w:val="auto"/>
          <w:sz w:val="24"/>
          <w:szCs w:val="24"/>
        </w:rPr>
        <w:t>5.2 Software Design Process Model——Spiral model</w:t>
      </w:r>
      <w:bookmarkEnd w:id="62"/>
    </w:p>
    <w:p w14:paraId="5EB1E753" w14:textId="4C6A06ED" w:rsidR="006D3D00" w:rsidRPr="00187DD4" w:rsidRDefault="006D3D00" w:rsidP="00187DD4">
      <w:pPr>
        <w:spacing w:line="240" w:lineRule="auto"/>
        <w:rPr>
          <w:rFonts w:ascii="Times New Roman" w:hAnsi="Times New Roman" w:cs="Times New Roman"/>
        </w:rPr>
      </w:pPr>
      <w:r w:rsidRPr="00187DD4">
        <w:rPr>
          <w:rFonts w:ascii="Times New Roman" w:hAnsi="Times New Roman" w:cs="Times New Roman"/>
        </w:rPr>
        <w:t xml:space="preserve">In this project, we choose to use the spiral model as our software process model. </w:t>
      </w:r>
    </w:p>
    <w:p w14:paraId="1A989814" w14:textId="77777777" w:rsidR="00C229D3" w:rsidRPr="00187DD4" w:rsidRDefault="00C229D3" w:rsidP="00187DD4">
      <w:pPr>
        <w:spacing w:line="240" w:lineRule="auto"/>
        <w:rPr>
          <w:rFonts w:ascii="Times New Roman" w:hAnsi="Times New Roman" w:cs="Times New Roman"/>
        </w:rPr>
      </w:pPr>
    </w:p>
    <w:p w14:paraId="6A043B82" w14:textId="77777777" w:rsidR="006D3D00" w:rsidRPr="00187DD4" w:rsidRDefault="006D3D00" w:rsidP="00187DD4">
      <w:pPr>
        <w:spacing w:line="240" w:lineRule="auto"/>
        <w:rPr>
          <w:rFonts w:ascii="Times New Roman" w:hAnsi="Times New Roman" w:cs="Times New Roman"/>
        </w:rPr>
      </w:pPr>
      <w:r w:rsidRPr="00187DD4">
        <w:rPr>
          <w:rFonts w:ascii="Times New Roman" w:hAnsi="Times New Roman" w:cs="Times New Roman"/>
        </w:rPr>
        <w:t xml:space="preserve">In the spiral model, we will have several iterative processes. We can add additional features, analyze the </w:t>
      </w:r>
      <w:proofErr w:type="gramStart"/>
      <w:r w:rsidRPr="00187DD4">
        <w:rPr>
          <w:rFonts w:ascii="Times New Roman" w:hAnsi="Times New Roman" w:cs="Times New Roman"/>
        </w:rPr>
        <w:t>risks</w:t>
      </w:r>
      <w:proofErr w:type="gramEnd"/>
      <w:r w:rsidRPr="00187DD4">
        <w:rPr>
          <w:rFonts w:ascii="Times New Roman" w:hAnsi="Times New Roman" w:cs="Times New Roman"/>
        </w:rPr>
        <w:t xml:space="preserve"> and test the completed requirements in each iterative process. Through these procedures, our team would have strong approval and documentation control. </w:t>
      </w:r>
    </w:p>
    <w:p w14:paraId="3F6BDAB2" w14:textId="77777777" w:rsidR="006D3D00" w:rsidRPr="00187DD4" w:rsidRDefault="006D3D00" w:rsidP="00187DD4">
      <w:pPr>
        <w:spacing w:line="240" w:lineRule="auto"/>
        <w:rPr>
          <w:rFonts w:ascii="Times New Roman" w:hAnsi="Times New Roman" w:cs="Times New Roman"/>
        </w:rPr>
      </w:pPr>
    </w:p>
    <w:p w14:paraId="4A38F2DF" w14:textId="65F1F633" w:rsidR="00DB0096" w:rsidRPr="00187DD4" w:rsidRDefault="006D3D00" w:rsidP="00187DD4">
      <w:pPr>
        <w:spacing w:line="240" w:lineRule="auto"/>
        <w:rPr>
          <w:rFonts w:ascii="Times New Roman" w:hAnsi="Times New Roman" w:cs="Times New Roman"/>
        </w:rPr>
      </w:pPr>
      <w:r w:rsidRPr="00187DD4">
        <w:rPr>
          <w:rFonts w:ascii="Times New Roman" w:hAnsi="Times New Roman" w:cs="Times New Roman"/>
        </w:rPr>
        <w:t xml:space="preserve">The most significant disadvantage of the spiral model is that it would have a high overhead. It may take much time for each iterative process. However, we have two terms to complete this project. We can have at least two life cycles in the spiral model to design, identify and resolve risks, develop the new </w:t>
      </w:r>
      <w:proofErr w:type="gramStart"/>
      <w:r w:rsidRPr="00187DD4">
        <w:rPr>
          <w:rFonts w:ascii="Times New Roman" w:hAnsi="Times New Roman" w:cs="Times New Roman"/>
        </w:rPr>
        <w:t>features</w:t>
      </w:r>
      <w:proofErr w:type="gramEnd"/>
      <w:r w:rsidRPr="00187DD4">
        <w:rPr>
          <w:rFonts w:ascii="Times New Roman" w:hAnsi="Times New Roman" w:cs="Times New Roman"/>
        </w:rPr>
        <w:t xml:space="preserve"> and test, and plan the next phase. After each phase, our program would be more comprehensive and secure.</w:t>
      </w:r>
    </w:p>
    <w:p w14:paraId="0E7EF52C" w14:textId="77777777" w:rsidR="006D3D00" w:rsidRPr="00187DD4" w:rsidRDefault="006D3D00" w:rsidP="00187DD4">
      <w:pPr>
        <w:spacing w:line="240" w:lineRule="auto"/>
        <w:rPr>
          <w:rFonts w:ascii="Times New Roman" w:hAnsi="Times New Roman" w:cs="Times New Roman"/>
        </w:rPr>
      </w:pPr>
    </w:p>
    <w:p w14:paraId="403B38FF" w14:textId="33A5B028" w:rsidR="00AB1A58" w:rsidRPr="00187DD4" w:rsidRDefault="00AB1A58" w:rsidP="00187DD4">
      <w:pPr>
        <w:pStyle w:val="Heading2"/>
        <w:spacing w:before="0" w:line="240" w:lineRule="auto"/>
        <w:rPr>
          <w:rFonts w:ascii="Times New Roman" w:hAnsi="Times New Roman" w:cs="Times New Roman"/>
          <w:b/>
          <w:bCs/>
          <w:color w:val="auto"/>
          <w:sz w:val="24"/>
          <w:szCs w:val="24"/>
        </w:rPr>
      </w:pPr>
      <w:bookmarkStart w:id="63" w:name="_Toc84006755"/>
      <w:r w:rsidRPr="00187DD4">
        <w:rPr>
          <w:rFonts w:ascii="Times New Roman" w:hAnsi="Times New Roman" w:cs="Times New Roman"/>
          <w:b/>
          <w:bCs/>
          <w:color w:val="auto"/>
          <w:sz w:val="24"/>
          <w:szCs w:val="24"/>
        </w:rPr>
        <w:t>5.3 Web</w:t>
      </w:r>
      <w:r w:rsidR="00A4680C" w:rsidRPr="00187DD4">
        <w:rPr>
          <w:rFonts w:ascii="Times New Roman" w:hAnsi="Times New Roman" w:cs="Times New Roman"/>
          <w:b/>
          <w:bCs/>
          <w:color w:val="auto"/>
          <w:sz w:val="24"/>
          <w:szCs w:val="24"/>
        </w:rPr>
        <w:t xml:space="preserve"> Interface</w:t>
      </w:r>
      <w:r w:rsidRPr="00187DD4">
        <w:rPr>
          <w:rFonts w:ascii="Times New Roman" w:hAnsi="Times New Roman" w:cs="Times New Roman"/>
          <w:b/>
          <w:bCs/>
          <w:color w:val="auto"/>
          <w:sz w:val="24"/>
          <w:szCs w:val="24"/>
        </w:rPr>
        <w:t xml:space="preserve"> vs </w:t>
      </w:r>
      <w:r w:rsidR="00B8023B" w:rsidRPr="00187DD4">
        <w:rPr>
          <w:rFonts w:ascii="Times New Roman" w:hAnsi="Times New Roman" w:cs="Times New Roman"/>
          <w:b/>
          <w:bCs/>
          <w:color w:val="auto"/>
          <w:sz w:val="24"/>
          <w:szCs w:val="24"/>
        </w:rPr>
        <w:t>Graphical User Interface</w:t>
      </w:r>
      <w:bookmarkEnd w:id="63"/>
    </w:p>
    <w:p w14:paraId="58487DF8" w14:textId="717804D2" w:rsidR="00D8217F" w:rsidRPr="00187DD4" w:rsidRDefault="00D8217F" w:rsidP="00187DD4">
      <w:pPr>
        <w:spacing w:line="240" w:lineRule="auto"/>
        <w:rPr>
          <w:rFonts w:ascii="Times New Roman" w:hAnsi="Times New Roman" w:cs="Times New Roman"/>
        </w:rPr>
      </w:pPr>
      <w:r w:rsidRPr="00187DD4">
        <w:rPr>
          <w:rFonts w:ascii="Times New Roman" w:hAnsi="Times New Roman" w:cs="Times New Roman"/>
        </w:rPr>
        <w:t>GUI</w:t>
      </w:r>
      <w:ins w:id="64" w:author="Jason Jaskolka" w:date="2021-10-03T10:56:00Z">
        <w:r w:rsidR="006D4C2D">
          <w:rPr>
            <w:rFonts w:ascii="Times New Roman" w:hAnsi="Times New Roman" w:cs="Times New Roman"/>
          </w:rPr>
          <w:t xml:space="preserve"> </w:t>
        </w:r>
      </w:ins>
      <w:r w:rsidRPr="00187DD4">
        <w:rPr>
          <w:rFonts w:ascii="Times New Roman" w:hAnsi="Times New Roman" w:cs="Times New Roman"/>
        </w:rPr>
        <w:t>(Graphical User Interface) is one form of UI</w:t>
      </w:r>
      <w:ins w:id="65" w:author="Jason Jaskolka" w:date="2021-10-03T10:56:00Z">
        <w:r w:rsidR="006D4C2D">
          <w:rPr>
            <w:rFonts w:ascii="Times New Roman" w:hAnsi="Times New Roman" w:cs="Times New Roman"/>
          </w:rPr>
          <w:t xml:space="preserve"> </w:t>
        </w:r>
      </w:ins>
      <w:r w:rsidRPr="00187DD4">
        <w:rPr>
          <w:rFonts w:ascii="Times New Roman" w:hAnsi="Times New Roman" w:cs="Times New Roman"/>
        </w:rPr>
        <w:t>(user interface) that allows users to interact with the program to perform needed commands</w:t>
      </w:r>
      <w:del w:id="66" w:author="Jason Jaskolka" w:date="2021-10-03T10:56:00Z">
        <w:r w:rsidRPr="00187DD4" w:rsidDel="00C83422">
          <w:rPr>
            <w:rFonts w:ascii="Times New Roman" w:hAnsi="Times New Roman" w:cs="Times New Roman"/>
          </w:rPr>
          <w:delText>.</w:delText>
        </w:r>
      </w:del>
      <w:commentRangeStart w:id="67"/>
      <w:sdt>
        <w:sdtPr>
          <w:rPr>
            <w:rFonts w:ascii="Times New Roman" w:hAnsi="Times New Roman" w:cs="Times New Roman"/>
          </w:rPr>
          <w:id w:val="1609927970"/>
          <w:citation/>
        </w:sdtPr>
        <w:sdtEndPr/>
        <w:sdtContent>
          <w:r w:rsidR="00BD1EA1" w:rsidRPr="00187DD4">
            <w:rPr>
              <w:rFonts w:ascii="Times New Roman" w:hAnsi="Times New Roman" w:cs="Times New Roman"/>
            </w:rPr>
            <w:fldChar w:fldCharType="begin"/>
          </w:r>
          <w:r w:rsidR="00BD1EA1" w:rsidRPr="00187DD4">
            <w:rPr>
              <w:rFonts w:ascii="Times New Roman" w:hAnsi="Times New Roman" w:cs="Times New Roman"/>
              <w:lang w:val="en-US"/>
            </w:rPr>
            <w:instrText xml:space="preserve"> CITATION Gra21 \l 1033 </w:instrText>
          </w:r>
          <w:r w:rsidR="00BD1EA1" w:rsidRPr="00187DD4">
            <w:rPr>
              <w:rFonts w:ascii="Times New Roman" w:hAnsi="Times New Roman" w:cs="Times New Roman"/>
            </w:rPr>
            <w:fldChar w:fldCharType="separate"/>
          </w:r>
          <w:r w:rsidR="00187DD4" w:rsidRPr="00187DD4">
            <w:rPr>
              <w:rFonts w:ascii="Times New Roman" w:hAnsi="Times New Roman" w:cs="Times New Roman"/>
              <w:noProof/>
              <w:lang w:val="en-US"/>
            </w:rPr>
            <w:t xml:space="preserve"> [5]</w:t>
          </w:r>
          <w:r w:rsidR="00BD1EA1" w:rsidRPr="00187DD4">
            <w:rPr>
              <w:rFonts w:ascii="Times New Roman" w:hAnsi="Times New Roman" w:cs="Times New Roman"/>
            </w:rPr>
            <w:fldChar w:fldCharType="end"/>
          </w:r>
        </w:sdtContent>
      </w:sdt>
      <w:ins w:id="68" w:author="Jason Jaskolka" w:date="2021-10-03T10:56:00Z">
        <w:r w:rsidR="00C83422">
          <w:rPr>
            <w:rFonts w:ascii="Times New Roman" w:hAnsi="Times New Roman" w:cs="Times New Roman"/>
          </w:rPr>
          <w:t>.</w:t>
        </w:r>
      </w:ins>
      <w:r w:rsidRPr="00187DD4">
        <w:rPr>
          <w:rFonts w:ascii="Times New Roman" w:hAnsi="Times New Roman" w:cs="Times New Roman"/>
        </w:rPr>
        <w:t xml:space="preserve"> </w:t>
      </w:r>
      <w:commentRangeEnd w:id="67"/>
      <w:r w:rsidR="00C83422">
        <w:rPr>
          <w:rStyle w:val="CommentReference"/>
        </w:rPr>
        <w:commentReference w:id="67"/>
      </w:r>
      <w:r w:rsidRPr="00187DD4">
        <w:rPr>
          <w:rFonts w:ascii="Times New Roman" w:hAnsi="Times New Roman" w:cs="Times New Roman"/>
        </w:rPr>
        <w:t>Using GUI, the designer could easily control each pixel on the users' screen, the access direction and efficiently guide the user to view the information/pages the designer wants. Also, it can force the user to enter information before entering the next step by using the pop-up windows</w:t>
      </w:r>
      <w:del w:id="69" w:author="Jason Jaskolka" w:date="2021-10-03T10:56:00Z">
        <w:r w:rsidRPr="00187DD4" w:rsidDel="00C83422">
          <w:rPr>
            <w:rFonts w:ascii="Times New Roman" w:hAnsi="Times New Roman" w:cs="Times New Roman"/>
          </w:rPr>
          <w:delText>.</w:delText>
        </w:r>
      </w:del>
      <w:sdt>
        <w:sdtPr>
          <w:rPr>
            <w:rFonts w:ascii="Times New Roman" w:hAnsi="Times New Roman" w:cs="Times New Roman"/>
          </w:rPr>
          <w:id w:val="1023213936"/>
          <w:citation/>
        </w:sdtPr>
        <w:sdtEndPr/>
        <w:sdtContent>
          <w:r w:rsidR="006D4A7A" w:rsidRPr="00187DD4">
            <w:rPr>
              <w:rFonts w:ascii="Times New Roman" w:hAnsi="Times New Roman" w:cs="Times New Roman"/>
            </w:rPr>
            <w:fldChar w:fldCharType="begin"/>
          </w:r>
          <w:r w:rsidR="006D4A7A" w:rsidRPr="00187DD4">
            <w:rPr>
              <w:rFonts w:ascii="Times New Roman" w:hAnsi="Times New Roman" w:cs="Times New Roman"/>
              <w:lang w:val="en-US"/>
            </w:rPr>
            <w:instrText xml:space="preserve"> CITATION The97 \l 1033 </w:instrText>
          </w:r>
          <w:r w:rsidR="006D4A7A" w:rsidRPr="00187DD4">
            <w:rPr>
              <w:rFonts w:ascii="Times New Roman" w:hAnsi="Times New Roman" w:cs="Times New Roman"/>
            </w:rPr>
            <w:fldChar w:fldCharType="separate"/>
          </w:r>
          <w:r w:rsidR="00187DD4" w:rsidRPr="00187DD4">
            <w:rPr>
              <w:rFonts w:ascii="Times New Roman" w:hAnsi="Times New Roman" w:cs="Times New Roman"/>
              <w:noProof/>
              <w:lang w:val="en-US"/>
            </w:rPr>
            <w:t xml:space="preserve"> [6]</w:t>
          </w:r>
          <w:r w:rsidR="006D4A7A" w:rsidRPr="00187DD4">
            <w:rPr>
              <w:rFonts w:ascii="Times New Roman" w:hAnsi="Times New Roman" w:cs="Times New Roman"/>
            </w:rPr>
            <w:fldChar w:fldCharType="end"/>
          </w:r>
        </w:sdtContent>
      </w:sdt>
      <w:ins w:id="70" w:author="Jason Jaskolka" w:date="2021-10-03T10:56:00Z">
        <w:r w:rsidR="00C83422">
          <w:rPr>
            <w:rFonts w:ascii="Times New Roman" w:hAnsi="Times New Roman" w:cs="Times New Roman"/>
          </w:rPr>
          <w:t>.</w:t>
        </w:r>
      </w:ins>
      <w:r w:rsidRPr="00187DD4">
        <w:rPr>
          <w:rFonts w:ascii="Times New Roman" w:hAnsi="Times New Roman" w:cs="Times New Roman"/>
        </w:rPr>
        <w:t xml:space="preserve"> However, it makes users' operation flexibility become lower. At the same time, it also takes longer for users to familiarize the system and operating methods.</w:t>
      </w:r>
    </w:p>
    <w:p w14:paraId="7015831C" w14:textId="77777777" w:rsidR="00D8217F" w:rsidRPr="00187DD4" w:rsidRDefault="00D8217F" w:rsidP="00187DD4">
      <w:pPr>
        <w:spacing w:line="240" w:lineRule="auto"/>
        <w:rPr>
          <w:rFonts w:ascii="Times New Roman" w:hAnsi="Times New Roman" w:cs="Times New Roman"/>
        </w:rPr>
      </w:pPr>
    </w:p>
    <w:p w14:paraId="77DC4AC3" w14:textId="1ACEF751" w:rsidR="004F3E67" w:rsidRPr="00187DD4" w:rsidRDefault="00D8217F" w:rsidP="00187DD4">
      <w:pPr>
        <w:spacing w:line="240" w:lineRule="auto"/>
        <w:rPr>
          <w:rFonts w:ascii="Times New Roman" w:hAnsi="Times New Roman" w:cs="Times New Roman"/>
        </w:rPr>
      </w:pPr>
      <w:r w:rsidRPr="00187DD4">
        <w:rPr>
          <w:rFonts w:ascii="Times New Roman" w:hAnsi="Times New Roman" w:cs="Times New Roman"/>
        </w:rPr>
        <w:t xml:space="preserve">Web Interface is a kind of interface that requires the users to access via the web browser on their phone, </w:t>
      </w:r>
      <w:proofErr w:type="gramStart"/>
      <w:r w:rsidRPr="00187DD4">
        <w:rPr>
          <w:rFonts w:ascii="Times New Roman" w:hAnsi="Times New Roman" w:cs="Times New Roman"/>
        </w:rPr>
        <w:t>computer</w:t>
      </w:r>
      <w:proofErr w:type="gramEnd"/>
      <w:r w:rsidRPr="00187DD4">
        <w:rPr>
          <w:rFonts w:ascii="Times New Roman" w:hAnsi="Times New Roman" w:cs="Times New Roman"/>
        </w:rPr>
        <w:t xml:space="preserve"> or tablet. Compared with traditional UI, it provides users more flexibility and is accessible to updated. Users can access through any smart device with a browser. At the same time, because the webpage itself is stored on the service provider's server, developers got chances to update the web page easily without asking users to download any updates packages.</w:t>
      </w:r>
    </w:p>
    <w:p w14:paraId="10F29008" w14:textId="77777777" w:rsidR="00D8217F" w:rsidRPr="00187DD4" w:rsidRDefault="00D8217F" w:rsidP="00187DD4">
      <w:pPr>
        <w:spacing w:line="240" w:lineRule="auto"/>
        <w:rPr>
          <w:rFonts w:ascii="Times New Roman" w:hAnsi="Times New Roman" w:cs="Times New Roman"/>
        </w:rPr>
      </w:pPr>
    </w:p>
    <w:p w14:paraId="2332E688" w14:textId="73EFF0AB" w:rsidR="00214B5F" w:rsidRPr="00187DD4" w:rsidRDefault="000919F0" w:rsidP="00187DD4">
      <w:pPr>
        <w:spacing w:line="240" w:lineRule="auto"/>
        <w:rPr>
          <w:rFonts w:ascii="Times New Roman" w:hAnsi="Times New Roman" w:cs="Times New Roman"/>
        </w:rPr>
      </w:pPr>
      <w:r w:rsidRPr="00187DD4">
        <w:rPr>
          <w:rFonts w:ascii="Times New Roman" w:hAnsi="Times New Roman" w:cs="Times New Roman"/>
        </w:rPr>
        <w:lastRenderedPageBreak/>
        <w:t>After balancing the pros and cons, the web page format was selected for the front-end development in the project due to the ease of application updating and</w:t>
      </w:r>
      <w:r w:rsidR="000C23B1" w:rsidRPr="00187DD4">
        <w:rPr>
          <w:rFonts w:ascii="Times New Roman" w:hAnsi="Times New Roman" w:cs="Times New Roman"/>
        </w:rPr>
        <w:t xml:space="preserve"> the flexibility on</w:t>
      </w:r>
      <w:r w:rsidRPr="00187DD4">
        <w:rPr>
          <w:rFonts w:ascii="Times New Roman" w:hAnsi="Times New Roman" w:cs="Times New Roman"/>
        </w:rPr>
        <w:t xml:space="preserve"> accessi</w:t>
      </w:r>
      <w:r w:rsidR="000C23B1" w:rsidRPr="00187DD4">
        <w:rPr>
          <w:rFonts w:ascii="Times New Roman" w:hAnsi="Times New Roman" w:cs="Times New Roman"/>
        </w:rPr>
        <w:t>ng</w:t>
      </w:r>
      <w:r w:rsidRPr="00187DD4">
        <w:rPr>
          <w:rFonts w:ascii="Times New Roman" w:hAnsi="Times New Roman" w:cs="Times New Roman"/>
        </w:rPr>
        <w:t>.</w:t>
      </w:r>
    </w:p>
    <w:p w14:paraId="4318CD50" w14:textId="77777777" w:rsidR="00214B5F" w:rsidRPr="00187DD4" w:rsidRDefault="00214B5F" w:rsidP="00187DD4">
      <w:pPr>
        <w:spacing w:line="240" w:lineRule="auto"/>
        <w:rPr>
          <w:rFonts w:ascii="Times New Roman" w:hAnsi="Times New Roman" w:cs="Times New Roman"/>
        </w:rPr>
      </w:pPr>
    </w:p>
    <w:p w14:paraId="32D1736C" w14:textId="2845CCA1" w:rsidR="00A438AC" w:rsidRPr="00187DD4" w:rsidRDefault="00A438AC" w:rsidP="00187DD4">
      <w:pPr>
        <w:spacing w:line="240" w:lineRule="auto"/>
        <w:rPr>
          <w:rFonts w:ascii="Times New Roman" w:hAnsi="Times New Roman" w:cs="Times New Roman"/>
        </w:rPr>
      </w:pPr>
    </w:p>
    <w:p w14:paraId="18C80087" w14:textId="1E862C83" w:rsidR="00A438AC" w:rsidRPr="00187DD4" w:rsidRDefault="00A438AC" w:rsidP="00187DD4">
      <w:pPr>
        <w:pStyle w:val="Heading1"/>
        <w:spacing w:before="0" w:line="240" w:lineRule="auto"/>
        <w:rPr>
          <w:rFonts w:ascii="Times New Roman" w:hAnsi="Times New Roman" w:cs="Times New Roman"/>
          <w:b/>
          <w:bCs/>
          <w:color w:val="auto"/>
          <w:sz w:val="30"/>
          <w:szCs w:val="30"/>
        </w:rPr>
      </w:pPr>
      <w:bookmarkStart w:id="71" w:name="_Toc84006756"/>
      <w:r w:rsidRPr="00187DD4">
        <w:rPr>
          <w:rFonts w:ascii="Times New Roman" w:hAnsi="Times New Roman" w:cs="Times New Roman"/>
          <w:b/>
          <w:bCs/>
          <w:color w:val="auto"/>
          <w:sz w:val="30"/>
          <w:szCs w:val="30"/>
        </w:rPr>
        <w:t>6.</w:t>
      </w:r>
      <w:r w:rsidR="00BB56F4" w:rsidRPr="00187DD4">
        <w:rPr>
          <w:rFonts w:ascii="Times New Roman" w:hAnsi="Times New Roman" w:cs="Times New Roman"/>
          <w:b/>
          <w:bCs/>
          <w:color w:val="auto"/>
          <w:sz w:val="30"/>
          <w:szCs w:val="30"/>
        </w:rPr>
        <w:t xml:space="preserve"> </w:t>
      </w:r>
      <w:r w:rsidRPr="00187DD4">
        <w:rPr>
          <w:rFonts w:ascii="Times New Roman" w:hAnsi="Times New Roman" w:cs="Times New Roman"/>
          <w:b/>
          <w:bCs/>
          <w:color w:val="auto"/>
          <w:sz w:val="30"/>
          <w:szCs w:val="30"/>
        </w:rPr>
        <w:t>Timetable</w:t>
      </w:r>
      <w:bookmarkEnd w:id="71"/>
    </w:p>
    <w:p w14:paraId="69D6CF18" w14:textId="18FB76AA" w:rsidR="00416982" w:rsidRPr="00187DD4" w:rsidRDefault="003A1287" w:rsidP="00187DD4">
      <w:pPr>
        <w:spacing w:line="240" w:lineRule="auto"/>
        <w:rPr>
          <w:rFonts w:ascii="Times New Roman" w:hAnsi="Times New Roman" w:cs="Times New Roman"/>
        </w:rPr>
      </w:pPr>
      <w:r w:rsidRPr="00187DD4">
        <w:rPr>
          <w:rFonts w:ascii="Times New Roman" w:hAnsi="Times New Roman" w:cs="Times New Roman"/>
        </w:rPr>
        <w:t>According to the Project Guideline, our team decided to set our project completion time following the deadline of the Guide. To prevent potential risks that may delay our process, such as illness, our group plans to complete each task and milestone three to five days before the scheduled deadline. If we complete each task or milestone ahead of our schedule, we can double-check our program's existing problems or documentation through the remaining three to five days.</w:t>
      </w:r>
    </w:p>
    <w:p w14:paraId="020420AB" w14:textId="77777777" w:rsidR="003A1287" w:rsidRPr="00187DD4" w:rsidRDefault="003A1287" w:rsidP="00187DD4">
      <w:pPr>
        <w:spacing w:line="240" w:lineRule="auto"/>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2940"/>
        <w:gridCol w:w="3120"/>
      </w:tblGrid>
      <w:tr w:rsidR="00EC101A" w:rsidRPr="00187DD4" w14:paraId="742C2E4D" w14:textId="77777777" w:rsidTr="00E1559C">
        <w:tc>
          <w:tcPr>
            <w:tcW w:w="3300" w:type="dxa"/>
            <w:shd w:val="clear" w:color="auto" w:fill="auto"/>
            <w:tcMar>
              <w:top w:w="100" w:type="dxa"/>
              <w:left w:w="100" w:type="dxa"/>
              <w:bottom w:w="100" w:type="dxa"/>
              <w:right w:w="100" w:type="dxa"/>
            </w:tcMar>
          </w:tcPr>
          <w:p w14:paraId="5B01B24C" w14:textId="77777777" w:rsidR="00B9503D" w:rsidRPr="00187DD4" w:rsidRDefault="00B9503D" w:rsidP="00187DD4">
            <w:pPr>
              <w:widowControl w:val="0"/>
              <w:pBdr>
                <w:top w:val="nil"/>
                <w:left w:val="nil"/>
                <w:bottom w:val="nil"/>
                <w:right w:val="nil"/>
                <w:between w:val="nil"/>
              </w:pBdr>
              <w:spacing w:line="240" w:lineRule="auto"/>
              <w:rPr>
                <w:rFonts w:ascii="Times New Roman" w:hAnsi="Times New Roman" w:cs="Times New Roman"/>
                <w:b/>
              </w:rPr>
            </w:pPr>
            <w:r w:rsidRPr="00187DD4">
              <w:rPr>
                <w:rFonts w:ascii="Times New Roman" w:hAnsi="Times New Roman" w:cs="Times New Roman"/>
                <w:b/>
              </w:rPr>
              <w:t>Task Name</w:t>
            </w:r>
          </w:p>
        </w:tc>
        <w:tc>
          <w:tcPr>
            <w:tcW w:w="2940" w:type="dxa"/>
            <w:shd w:val="clear" w:color="auto" w:fill="auto"/>
            <w:tcMar>
              <w:top w:w="100" w:type="dxa"/>
              <w:left w:w="100" w:type="dxa"/>
              <w:bottom w:w="100" w:type="dxa"/>
              <w:right w:w="100" w:type="dxa"/>
            </w:tcMar>
          </w:tcPr>
          <w:p w14:paraId="6B22063E" w14:textId="77777777" w:rsidR="00B9503D" w:rsidRPr="00187DD4" w:rsidRDefault="00B9503D" w:rsidP="00187DD4">
            <w:pPr>
              <w:widowControl w:val="0"/>
              <w:pBdr>
                <w:top w:val="nil"/>
                <w:left w:val="nil"/>
                <w:bottom w:val="nil"/>
                <w:right w:val="nil"/>
                <w:between w:val="nil"/>
              </w:pBdr>
              <w:spacing w:line="240" w:lineRule="auto"/>
              <w:rPr>
                <w:rFonts w:ascii="Times New Roman" w:hAnsi="Times New Roman" w:cs="Times New Roman"/>
                <w:b/>
              </w:rPr>
            </w:pPr>
            <w:r w:rsidRPr="00187DD4">
              <w:rPr>
                <w:rFonts w:ascii="Times New Roman" w:hAnsi="Times New Roman" w:cs="Times New Roman"/>
                <w:b/>
              </w:rPr>
              <w:t>Schedule Complete Time</w:t>
            </w:r>
          </w:p>
        </w:tc>
        <w:tc>
          <w:tcPr>
            <w:tcW w:w="3120" w:type="dxa"/>
            <w:shd w:val="clear" w:color="auto" w:fill="auto"/>
            <w:tcMar>
              <w:top w:w="100" w:type="dxa"/>
              <w:left w:w="100" w:type="dxa"/>
              <w:bottom w:w="100" w:type="dxa"/>
              <w:right w:w="100" w:type="dxa"/>
            </w:tcMar>
          </w:tcPr>
          <w:p w14:paraId="1356634D" w14:textId="77777777" w:rsidR="00B9503D" w:rsidRPr="00187DD4" w:rsidRDefault="00B9503D" w:rsidP="00187DD4">
            <w:pPr>
              <w:widowControl w:val="0"/>
              <w:pBdr>
                <w:top w:val="nil"/>
                <w:left w:val="nil"/>
                <w:bottom w:val="nil"/>
                <w:right w:val="nil"/>
                <w:between w:val="nil"/>
              </w:pBdr>
              <w:spacing w:line="240" w:lineRule="auto"/>
              <w:rPr>
                <w:rFonts w:ascii="Times New Roman" w:hAnsi="Times New Roman" w:cs="Times New Roman"/>
                <w:b/>
              </w:rPr>
            </w:pPr>
            <w:r w:rsidRPr="00187DD4">
              <w:rPr>
                <w:rFonts w:ascii="Times New Roman" w:hAnsi="Times New Roman" w:cs="Times New Roman"/>
                <w:b/>
              </w:rPr>
              <w:t>Deadline on Guideline</w:t>
            </w:r>
          </w:p>
        </w:tc>
      </w:tr>
      <w:tr w:rsidR="00EC101A" w:rsidRPr="00187DD4" w14:paraId="31E06954" w14:textId="77777777" w:rsidTr="00E1559C">
        <w:tc>
          <w:tcPr>
            <w:tcW w:w="3300" w:type="dxa"/>
            <w:shd w:val="clear" w:color="auto" w:fill="auto"/>
            <w:tcMar>
              <w:top w:w="100" w:type="dxa"/>
              <w:left w:w="100" w:type="dxa"/>
              <w:bottom w:w="100" w:type="dxa"/>
              <w:right w:w="100" w:type="dxa"/>
            </w:tcMar>
          </w:tcPr>
          <w:p w14:paraId="5DF93C0D" w14:textId="77777777" w:rsidR="00B9503D" w:rsidRPr="00187DD4" w:rsidRDefault="00B9503D" w:rsidP="00187DD4">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Project Proposal Draft</w:t>
            </w:r>
          </w:p>
        </w:tc>
        <w:tc>
          <w:tcPr>
            <w:tcW w:w="2940" w:type="dxa"/>
            <w:shd w:val="clear" w:color="auto" w:fill="auto"/>
            <w:tcMar>
              <w:top w:w="100" w:type="dxa"/>
              <w:left w:w="100" w:type="dxa"/>
              <w:bottom w:w="100" w:type="dxa"/>
              <w:right w:w="100" w:type="dxa"/>
            </w:tcMar>
          </w:tcPr>
          <w:p w14:paraId="3D81B722" w14:textId="77777777" w:rsidR="00B9503D" w:rsidRPr="00187DD4" w:rsidRDefault="00B9503D" w:rsidP="00187DD4">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October 1st, 2021</w:t>
            </w:r>
          </w:p>
        </w:tc>
        <w:tc>
          <w:tcPr>
            <w:tcW w:w="3120" w:type="dxa"/>
            <w:shd w:val="clear" w:color="auto" w:fill="auto"/>
            <w:tcMar>
              <w:top w:w="100" w:type="dxa"/>
              <w:left w:w="100" w:type="dxa"/>
              <w:bottom w:w="100" w:type="dxa"/>
              <w:right w:w="100" w:type="dxa"/>
            </w:tcMar>
          </w:tcPr>
          <w:p w14:paraId="345B6938" w14:textId="77777777"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October 1st, 2021</w:t>
            </w:r>
          </w:p>
        </w:tc>
      </w:tr>
      <w:tr w:rsidR="00EC101A" w:rsidRPr="00187DD4" w14:paraId="25522D54" w14:textId="77777777" w:rsidTr="00E1559C">
        <w:tc>
          <w:tcPr>
            <w:tcW w:w="3300" w:type="dxa"/>
            <w:shd w:val="clear" w:color="auto" w:fill="auto"/>
            <w:tcMar>
              <w:top w:w="100" w:type="dxa"/>
              <w:left w:w="100" w:type="dxa"/>
              <w:bottom w:w="100" w:type="dxa"/>
              <w:right w:w="100" w:type="dxa"/>
            </w:tcMar>
          </w:tcPr>
          <w:p w14:paraId="09358925" w14:textId="75234101" w:rsidR="00B9503D" w:rsidRPr="00187DD4" w:rsidRDefault="00B9503D" w:rsidP="00187DD4">
            <w:pPr>
              <w:widowControl w:val="0"/>
              <w:spacing w:line="240" w:lineRule="auto"/>
              <w:rPr>
                <w:rFonts w:ascii="Times New Roman" w:hAnsi="Times New Roman" w:cs="Times New Roman"/>
              </w:rPr>
            </w:pPr>
            <w:commentRangeStart w:id="72"/>
            <w:r w:rsidRPr="00187DD4">
              <w:rPr>
                <w:rFonts w:ascii="Times New Roman" w:hAnsi="Times New Roman" w:cs="Times New Roman"/>
              </w:rPr>
              <w:t>Milestone</w:t>
            </w:r>
            <w:ins w:id="73" w:author="Jason Jaskolka" w:date="2021-10-03T10:57:00Z">
              <w:r w:rsidR="00C83422">
                <w:rPr>
                  <w:rFonts w:ascii="Times New Roman" w:hAnsi="Times New Roman" w:cs="Times New Roman"/>
                </w:rPr>
                <w:t xml:space="preserve"> </w:t>
              </w:r>
            </w:ins>
            <w:r w:rsidRPr="00187DD4">
              <w:rPr>
                <w:rFonts w:ascii="Times New Roman" w:hAnsi="Times New Roman" w:cs="Times New Roman"/>
              </w:rPr>
              <w:t>1 Completion</w:t>
            </w:r>
            <w:commentRangeEnd w:id="72"/>
            <w:r w:rsidR="00C83422">
              <w:rPr>
                <w:rStyle w:val="CommentReference"/>
              </w:rPr>
              <w:commentReference w:id="72"/>
            </w:r>
          </w:p>
        </w:tc>
        <w:tc>
          <w:tcPr>
            <w:tcW w:w="2940" w:type="dxa"/>
            <w:shd w:val="clear" w:color="auto" w:fill="auto"/>
            <w:tcMar>
              <w:top w:w="100" w:type="dxa"/>
              <w:left w:w="100" w:type="dxa"/>
              <w:bottom w:w="100" w:type="dxa"/>
              <w:right w:w="100" w:type="dxa"/>
            </w:tcMar>
          </w:tcPr>
          <w:p w14:paraId="65DB0ACF" w14:textId="77777777"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October 20th, 2021</w:t>
            </w:r>
          </w:p>
        </w:tc>
        <w:tc>
          <w:tcPr>
            <w:tcW w:w="3120" w:type="dxa"/>
            <w:shd w:val="clear" w:color="auto" w:fill="auto"/>
            <w:tcMar>
              <w:top w:w="100" w:type="dxa"/>
              <w:left w:w="100" w:type="dxa"/>
              <w:bottom w:w="100" w:type="dxa"/>
              <w:right w:w="100" w:type="dxa"/>
            </w:tcMar>
          </w:tcPr>
          <w:p w14:paraId="1F3A9426" w14:textId="77777777"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N/A</w:t>
            </w:r>
          </w:p>
        </w:tc>
      </w:tr>
      <w:tr w:rsidR="00EC101A" w:rsidRPr="00187DD4" w14:paraId="19F16868" w14:textId="77777777" w:rsidTr="00E1559C">
        <w:tc>
          <w:tcPr>
            <w:tcW w:w="3300" w:type="dxa"/>
            <w:shd w:val="clear" w:color="auto" w:fill="auto"/>
            <w:tcMar>
              <w:top w:w="100" w:type="dxa"/>
              <w:left w:w="100" w:type="dxa"/>
              <w:bottom w:w="100" w:type="dxa"/>
              <w:right w:w="100" w:type="dxa"/>
            </w:tcMar>
          </w:tcPr>
          <w:p w14:paraId="5CA1B9D8" w14:textId="77777777" w:rsidR="00B9503D" w:rsidRPr="00187DD4" w:rsidRDefault="00B9503D" w:rsidP="00187DD4">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Project Proposal</w:t>
            </w:r>
          </w:p>
        </w:tc>
        <w:tc>
          <w:tcPr>
            <w:tcW w:w="2940" w:type="dxa"/>
            <w:shd w:val="clear" w:color="auto" w:fill="auto"/>
            <w:tcMar>
              <w:top w:w="100" w:type="dxa"/>
              <w:left w:w="100" w:type="dxa"/>
              <w:bottom w:w="100" w:type="dxa"/>
              <w:right w:w="100" w:type="dxa"/>
            </w:tcMar>
          </w:tcPr>
          <w:p w14:paraId="43637480" w14:textId="77777777" w:rsidR="00B9503D" w:rsidRPr="00187DD4" w:rsidRDefault="00B9503D" w:rsidP="00187DD4">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October 20th, 2021</w:t>
            </w:r>
          </w:p>
        </w:tc>
        <w:tc>
          <w:tcPr>
            <w:tcW w:w="3120" w:type="dxa"/>
            <w:shd w:val="clear" w:color="auto" w:fill="auto"/>
            <w:tcMar>
              <w:top w:w="100" w:type="dxa"/>
              <w:left w:w="100" w:type="dxa"/>
              <w:bottom w:w="100" w:type="dxa"/>
              <w:right w:w="100" w:type="dxa"/>
            </w:tcMar>
          </w:tcPr>
          <w:p w14:paraId="597934F4" w14:textId="77777777"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Noon of October 22nd, 2021</w:t>
            </w:r>
          </w:p>
        </w:tc>
      </w:tr>
      <w:tr w:rsidR="00EC101A" w:rsidRPr="00187DD4" w14:paraId="6F2BF3C9" w14:textId="77777777" w:rsidTr="00E1559C">
        <w:tc>
          <w:tcPr>
            <w:tcW w:w="3300" w:type="dxa"/>
            <w:shd w:val="clear" w:color="auto" w:fill="auto"/>
            <w:tcMar>
              <w:top w:w="100" w:type="dxa"/>
              <w:left w:w="100" w:type="dxa"/>
              <w:bottom w:w="100" w:type="dxa"/>
              <w:right w:w="100" w:type="dxa"/>
            </w:tcMar>
          </w:tcPr>
          <w:p w14:paraId="5D3F299B" w14:textId="77777777" w:rsidR="00B9503D" w:rsidRPr="00187DD4" w:rsidRDefault="00B9503D" w:rsidP="00187DD4">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Progress Report</w:t>
            </w:r>
          </w:p>
        </w:tc>
        <w:tc>
          <w:tcPr>
            <w:tcW w:w="2940" w:type="dxa"/>
            <w:shd w:val="clear" w:color="auto" w:fill="auto"/>
            <w:tcMar>
              <w:top w:w="100" w:type="dxa"/>
              <w:left w:w="100" w:type="dxa"/>
              <w:bottom w:w="100" w:type="dxa"/>
              <w:right w:w="100" w:type="dxa"/>
            </w:tcMar>
          </w:tcPr>
          <w:p w14:paraId="5B2C189E" w14:textId="77777777" w:rsidR="00B9503D" w:rsidRPr="00187DD4" w:rsidRDefault="00B9503D" w:rsidP="00187DD4">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December 5th, 2021</w:t>
            </w:r>
          </w:p>
        </w:tc>
        <w:tc>
          <w:tcPr>
            <w:tcW w:w="3120" w:type="dxa"/>
            <w:shd w:val="clear" w:color="auto" w:fill="auto"/>
            <w:tcMar>
              <w:top w:w="100" w:type="dxa"/>
              <w:left w:w="100" w:type="dxa"/>
              <w:bottom w:w="100" w:type="dxa"/>
              <w:right w:w="100" w:type="dxa"/>
            </w:tcMar>
          </w:tcPr>
          <w:p w14:paraId="45B94229" w14:textId="77777777"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December 10th, 2021</w:t>
            </w:r>
          </w:p>
        </w:tc>
      </w:tr>
      <w:tr w:rsidR="00EC101A" w:rsidRPr="00187DD4" w14:paraId="74567DD3" w14:textId="77777777" w:rsidTr="00E1559C">
        <w:tc>
          <w:tcPr>
            <w:tcW w:w="3300" w:type="dxa"/>
            <w:shd w:val="clear" w:color="auto" w:fill="auto"/>
            <w:tcMar>
              <w:top w:w="100" w:type="dxa"/>
              <w:left w:w="100" w:type="dxa"/>
              <w:bottom w:w="100" w:type="dxa"/>
              <w:right w:w="100" w:type="dxa"/>
            </w:tcMar>
          </w:tcPr>
          <w:p w14:paraId="04345E82" w14:textId="6481A9DD"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Milestone</w:t>
            </w:r>
            <w:ins w:id="74" w:author="Jason Jaskolka" w:date="2021-10-03T10:57:00Z">
              <w:r w:rsidR="00C83422">
                <w:rPr>
                  <w:rFonts w:ascii="Times New Roman" w:hAnsi="Times New Roman" w:cs="Times New Roman"/>
                </w:rPr>
                <w:t xml:space="preserve"> </w:t>
              </w:r>
            </w:ins>
            <w:r w:rsidRPr="00187DD4">
              <w:rPr>
                <w:rFonts w:ascii="Times New Roman" w:hAnsi="Times New Roman" w:cs="Times New Roman"/>
              </w:rPr>
              <w:t>2 Completion</w:t>
            </w:r>
          </w:p>
        </w:tc>
        <w:tc>
          <w:tcPr>
            <w:tcW w:w="2940" w:type="dxa"/>
            <w:shd w:val="clear" w:color="auto" w:fill="auto"/>
            <w:tcMar>
              <w:top w:w="100" w:type="dxa"/>
              <w:left w:w="100" w:type="dxa"/>
              <w:bottom w:w="100" w:type="dxa"/>
              <w:right w:w="100" w:type="dxa"/>
            </w:tcMar>
          </w:tcPr>
          <w:p w14:paraId="681A57B3" w14:textId="77777777"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December 31st, 2021</w:t>
            </w:r>
          </w:p>
        </w:tc>
        <w:tc>
          <w:tcPr>
            <w:tcW w:w="3120" w:type="dxa"/>
            <w:shd w:val="clear" w:color="auto" w:fill="auto"/>
            <w:tcMar>
              <w:top w:w="100" w:type="dxa"/>
              <w:left w:w="100" w:type="dxa"/>
              <w:bottom w:w="100" w:type="dxa"/>
              <w:right w:w="100" w:type="dxa"/>
            </w:tcMar>
          </w:tcPr>
          <w:p w14:paraId="55A349E3" w14:textId="77777777"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N/A</w:t>
            </w:r>
          </w:p>
        </w:tc>
      </w:tr>
      <w:tr w:rsidR="00EC101A" w:rsidRPr="00187DD4" w14:paraId="67F99400" w14:textId="77777777" w:rsidTr="00E1559C">
        <w:tc>
          <w:tcPr>
            <w:tcW w:w="3300" w:type="dxa"/>
            <w:shd w:val="clear" w:color="auto" w:fill="auto"/>
            <w:tcMar>
              <w:top w:w="100" w:type="dxa"/>
              <w:left w:w="100" w:type="dxa"/>
              <w:bottom w:w="100" w:type="dxa"/>
              <w:right w:w="100" w:type="dxa"/>
            </w:tcMar>
          </w:tcPr>
          <w:p w14:paraId="35260B3A" w14:textId="77777777"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Oral Presentation Preparation</w:t>
            </w:r>
          </w:p>
        </w:tc>
        <w:tc>
          <w:tcPr>
            <w:tcW w:w="2940" w:type="dxa"/>
            <w:shd w:val="clear" w:color="auto" w:fill="auto"/>
            <w:tcMar>
              <w:top w:w="100" w:type="dxa"/>
              <w:left w:w="100" w:type="dxa"/>
              <w:bottom w:w="100" w:type="dxa"/>
              <w:right w:w="100" w:type="dxa"/>
            </w:tcMar>
          </w:tcPr>
          <w:p w14:paraId="0F89886A" w14:textId="77777777"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January 22nd, 2022</w:t>
            </w:r>
          </w:p>
        </w:tc>
        <w:tc>
          <w:tcPr>
            <w:tcW w:w="3120" w:type="dxa"/>
            <w:shd w:val="clear" w:color="auto" w:fill="auto"/>
            <w:tcMar>
              <w:top w:w="100" w:type="dxa"/>
              <w:left w:w="100" w:type="dxa"/>
              <w:bottom w:w="100" w:type="dxa"/>
              <w:right w:w="100" w:type="dxa"/>
            </w:tcMar>
          </w:tcPr>
          <w:p w14:paraId="2A4303E8" w14:textId="77777777"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January 24th, 2022</w:t>
            </w:r>
          </w:p>
        </w:tc>
      </w:tr>
      <w:tr w:rsidR="00EC101A" w:rsidRPr="00187DD4" w14:paraId="24BFACC8" w14:textId="77777777" w:rsidTr="00E1559C">
        <w:tc>
          <w:tcPr>
            <w:tcW w:w="3300" w:type="dxa"/>
            <w:shd w:val="clear" w:color="auto" w:fill="auto"/>
            <w:tcMar>
              <w:top w:w="100" w:type="dxa"/>
              <w:left w:w="100" w:type="dxa"/>
              <w:bottom w:w="100" w:type="dxa"/>
              <w:right w:w="100" w:type="dxa"/>
            </w:tcMar>
          </w:tcPr>
          <w:p w14:paraId="6CAFB118" w14:textId="5D5E6FB4"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Milestone</w:t>
            </w:r>
            <w:ins w:id="75" w:author="Jason Jaskolka" w:date="2021-10-03T10:57:00Z">
              <w:r w:rsidR="00C83422">
                <w:rPr>
                  <w:rFonts w:ascii="Times New Roman" w:hAnsi="Times New Roman" w:cs="Times New Roman"/>
                </w:rPr>
                <w:t xml:space="preserve"> </w:t>
              </w:r>
            </w:ins>
            <w:r w:rsidRPr="00187DD4">
              <w:rPr>
                <w:rFonts w:ascii="Times New Roman" w:hAnsi="Times New Roman" w:cs="Times New Roman"/>
              </w:rPr>
              <w:t>3 Completion</w:t>
            </w:r>
          </w:p>
        </w:tc>
        <w:tc>
          <w:tcPr>
            <w:tcW w:w="2940" w:type="dxa"/>
            <w:shd w:val="clear" w:color="auto" w:fill="auto"/>
            <w:tcMar>
              <w:top w:w="100" w:type="dxa"/>
              <w:left w:w="100" w:type="dxa"/>
              <w:bottom w:w="100" w:type="dxa"/>
              <w:right w:w="100" w:type="dxa"/>
            </w:tcMar>
          </w:tcPr>
          <w:p w14:paraId="2B29D18B" w14:textId="77777777"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February 10th, 2022</w:t>
            </w:r>
          </w:p>
        </w:tc>
        <w:tc>
          <w:tcPr>
            <w:tcW w:w="3120" w:type="dxa"/>
            <w:shd w:val="clear" w:color="auto" w:fill="auto"/>
            <w:tcMar>
              <w:top w:w="100" w:type="dxa"/>
              <w:left w:w="100" w:type="dxa"/>
              <w:bottom w:w="100" w:type="dxa"/>
              <w:right w:w="100" w:type="dxa"/>
            </w:tcMar>
          </w:tcPr>
          <w:p w14:paraId="7E5883A8" w14:textId="77777777"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N/A</w:t>
            </w:r>
          </w:p>
        </w:tc>
      </w:tr>
      <w:tr w:rsidR="00EC101A" w:rsidRPr="00187DD4" w14:paraId="7A48F597" w14:textId="77777777" w:rsidTr="00E1559C">
        <w:tc>
          <w:tcPr>
            <w:tcW w:w="3300" w:type="dxa"/>
            <w:shd w:val="clear" w:color="auto" w:fill="auto"/>
            <w:tcMar>
              <w:top w:w="100" w:type="dxa"/>
              <w:left w:w="100" w:type="dxa"/>
              <w:bottom w:w="100" w:type="dxa"/>
              <w:right w:w="100" w:type="dxa"/>
            </w:tcMar>
          </w:tcPr>
          <w:p w14:paraId="68544C18" w14:textId="77777777" w:rsidR="00B9503D" w:rsidRPr="00187DD4" w:rsidRDefault="00B9503D" w:rsidP="00187DD4">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Draft of Final Report</w:t>
            </w:r>
          </w:p>
        </w:tc>
        <w:tc>
          <w:tcPr>
            <w:tcW w:w="2940" w:type="dxa"/>
            <w:shd w:val="clear" w:color="auto" w:fill="auto"/>
            <w:tcMar>
              <w:top w:w="100" w:type="dxa"/>
              <w:left w:w="100" w:type="dxa"/>
              <w:bottom w:w="100" w:type="dxa"/>
              <w:right w:w="100" w:type="dxa"/>
            </w:tcMar>
          </w:tcPr>
          <w:p w14:paraId="04F833F3" w14:textId="77777777" w:rsidR="00B9503D" w:rsidRPr="00187DD4" w:rsidRDefault="00B9503D" w:rsidP="00187DD4">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February 23rd, 2022</w:t>
            </w:r>
          </w:p>
        </w:tc>
        <w:tc>
          <w:tcPr>
            <w:tcW w:w="3120" w:type="dxa"/>
            <w:shd w:val="clear" w:color="auto" w:fill="auto"/>
            <w:tcMar>
              <w:top w:w="100" w:type="dxa"/>
              <w:left w:w="100" w:type="dxa"/>
              <w:bottom w:w="100" w:type="dxa"/>
              <w:right w:w="100" w:type="dxa"/>
            </w:tcMar>
          </w:tcPr>
          <w:p w14:paraId="40EDB516" w14:textId="77777777"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February 28th, 2022</w:t>
            </w:r>
          </w:p>
        </w:tc>
      </w:tr>
      <w:tr w:rsidR="00EC101A" w:rsidRPr="00187DD4" w14:paraId="0FE49B2E" w14:textId="77777777" w:rsidTr="00E1559C">
        <w:tc>
          <w:tcPr>
            <w:tcW w:w="3300" w:type="dxa"/>
            <w:shd w:val="clear" w:color="auto" w:fill="auto"/>
            <w:tcMar>
              <w:top w:w="100" w:type="dxa"/>
              <w:left w:w="100" w:type="dxa"/>
              <w:bottom w:w="100" w:type="dxa"/>
              <w:right w:w="100" w:type="dxa"/>
            </w:tcMar>
          </w:tcPr>
          <w:p w14:paraId="5C029192" w14:textId="77777777" w:rsidR="00B9503D" w:rsidRPr="00187DD4" w:rsidRDefault="00B9503D" w:rsidP="00187DD4">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Poster Fair</w:t>
            </w:r>
          </w:p>
        </w:tc>
        <w:tc>
          <w:tcPr>
            <w:tcW w:w="2940" w:type="dxa"/>
            <w:shd w:val="clear" w:color="auto" w:fill="auto"/>
            <w:tcMar>
              <w:top w:w="100" w:type="dxa"/>
              <w:left w:w="100" w:type="dxa"/>
              <w:bottom w:w="100" w:type="dxa"/>
              <w:right w:w="100" w:type="dxa"/>
            </w:tcMar>
          </w:tcPr>
          <w:p w14:paraId="699787A5" w14:textId="77777777" w:rsidR="00B9503D" w:rsidRPr="00187DD4" w:rsidRDefault="00B9503D" w:rsidP="00187DD4">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March 14th, 2022</w:t>
            </w:r>
          </w:p>
        </w:tc>
        <w:tc>
          <w:tcPr>
            <w:tcW w:w="3120" w:type="dxa"/>
            <w:shd w:val="clear" w:color="auto" w:fill="auto"/>
            <w:tcMar>
              <w:top w:w="100" w:type="dxa"/>
              <w:left w:w="100" w:type="dxa"/>
              <w:bottom w:w="100" w:type="dxa"/>
              <w:right w:w="100" w:type="dxa"/>
            </w:tcMar>
          </w:tcPr>
          <w:p w14:paraId="753BBD93" w14:textId="77777777" w:rsidR="00B9503D" w:rsidRPr="00187DD4" w:rsidRDefault="00B9503D" w:rsidP="00187DD4">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March 18th, 2022</w:t>
            </w:r>
          </w:p>
        </w:tc>
      </w:tr>
      <w:tr w:rsidR="00EC101A" w:rsidRPr="00187DD4" w14:paraId="21928EEA" w14:textId="77777777" w:rsidTr="00E1559C">
        <w:tc>
          <w:tcPr>
            <w:tcW w:w="3300" w:type="dxa"/>
            <w:shd w:val="clear" w:color="auto" w:fill="auto"/>
            <w:tcMar>
              <w:top w:w="100" w:type="dxa"/>
              <w:left w:w="100" w:type="dxa"/>
              <w:bottom w:w="100" w:type="dxa"/>
              <w:right w:w="100" w:type="dxa"/>
            </w:tcMar>
          </w:tcPr>
          <w:p w14:paraId="5021E10B" w14:textId="0AF0463A"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Milestone</w:t>
            </w:r>
            <w:ins w:id="76" w:author="Jason Jaskolka" w:date="2021-10-03T10:57:00Z">
              <w:r w:rsidR="00C83422">
                <w:rPr>
                  <w:rFonts w:ascii="Times New Roman" w:hAnsi="Times New Roman" w:cs="Times New Roman"/>
                </w:rPr>
                <w:t xml:space="preserve"> </w:t>
              </w:r>
            </w:ins>
            <w:r w:rsidRPr="00187DD4">
              <w:rPr>
                <w:rFonts w:ascii="Times New Roman" w:hAnsi="Times New Roman" w:cs="Times New Roman"/>
              </w:rPr>
              <w:t>4 Completion</w:t>
            </w:r>
          </w:p>
        </w:tc>
        <w:tc>
          <w:tcPr>
            <w:tcW w:w="2940" w:type="dxa"/>
            <w:shd w:val="clear" w:color="auto" w:fill="auto"/>
            <w:tcMar>
              <w:top w:w="100" w:type="dxa"/>
              <w:left w:w="100" w:type="dxa"/>
              <w:bottom w:w="100" w:type="dxa"/>
              <w:right w:w="100" w:type="dxa"/>
            </w:tcMar>
          </w:tcPr>
          <w:p w14:paraId="3EC338B7" w14:textId="77777777"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April 8th,2022</w:t>
            </w:r>
          </w:p>
        </w:tc>
        <w:tc>
          <w:tcPr>
            <w:tcW w:w="3120" w:type="dxa"/>
            <w:shd w:val="clear" w:color="auto" w:fill="auto"/>
            <w:tcMar>
              <w:top w:w="100" w:type="dxa"/>
              <w:left w:w="100" w:type="dxa"/>
              <w:bottom w:w="100" w:type="dxa"/>
              <w:right w:w="100" w:type="dxa"/>
            </w:tcMar>
          </w:tcPr>
          <w:p w14:paraId="62639686" w14:textId="77777777" w:rsidR="00B9503D" w:rsidRPr="00187DD4" w:rsidRDefault="00B9503D" w:rsidP="00187DD4">
            <w:pPr>
              <w:widowControl w:val="0"/>
              <w:spacing w:line="240" w:lineRule="auto"/>
              <w:rPr>
                <w:rFonts w:ascii="Times New Roman" w:hAnsi="Times New Roman" w:cs="Times New Roman"/>
              </w:rPr>
            </w:pPr>
            <w:r w:rsidRPr="00187DD4">
              <w:rPr>
                <w:rFonts w:ascii="Times New Roman" w:hAnsi="Times New Roman" w:cs="Times New Roman"/>
              </w:rPr>
              <w:t>N/A</w:t>
            </w:r>
          </w:p>
        </w:tc>
      </w:tr>
      <w:tr w:rsidR="00B9503D" w:rsidRPr="00187DD4" w14:paraId="200A90A7" w14:textId="77777777" w:rsidTr="00E1559C">
        <w:trPr>
          <w:trHeight w:val="447"/>
        </w:trPr>
        <w:tc>
          <w:tcPr>
            <w:tcW w:w="3300" w:type="dxa"/>
            <w:shd w:val="clear" w:color="auto" w:fill="auto"/>
            <w:tcMar>
              <w:top w:w="100" w:type="dxa"/>
              <w:left w:w="100" w:type="dxa"/>
              <w:bottom w:w="100" w:type="dxa"/>
              <w:right w:w="100" w:type="dxa"/>
            </w:tcMar>
          </w:tcPr>
          <w:p w14:paraId="0E8160A2" w14:textId="77777777" w:rsidR="00B9503D" w:rsidRPr="00187DD4" w:rsidRDefault="00B9503D" w:rsidP="00187DD4">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Final Project Report</w:t>
            </w:r>
          </w:p>
        </w:tc>
        <w:tc>
          <w:tcPr>
            <w:tcW w:w="2940" w:type="dxa"/>
            <w:shd w:val="clear" w:color="auto" w:fill="auto"/>
            <w:tcMar>
              <w:top w:w="100" w:type="dxa"/>
              <w:left w:w="100" w:type="dxa"/>
              <w:bottom w:w="100" w:type="dxa"/>
              <w:right w:w="100" w:type="dxa"/>
            </w:tcMar>
          </w:tcPr>
          <w:p w14:paraId="1464CE1E" w14:textId="77777777" w:rsidR="00B9503D" w:rsidRPr="00187DD4" w:rsidRDefault="00B9503D" w:rsidP="00187DD4">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April 8th, 2022</w:t>
            </w:r>
          </w:p>
        </w:tc>
        <w:tc>
          <w:tcPr>
            <w:tcW w:w="3120" w:type="dxa"/>
            <w:shd w:val="clear" w:color="auto" w:fill="auto"/>
            <w:tcMar>
              <w:top w:w="100" w:type="dxa"/>
              <w:left w:w="100" w:type="dxa"/>
              <w:bottom w:w="100" w:type="dxa"/>
              <w:right w:w="100" w:type="dxa"/>
            </w:tcMar>
          </w:tcPr>
          <w:p w14:paraId="7A440F44" w14:textId="77777777" w:rsidR="00B9503D" w:rsidRPr="00187DD4" w:rsidRDefault="00B9503D" w:rsidP="00187DD4">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April 12th, 2022</w:t>
            </w:r>
          </w:p>
        </w:tc>
      </w:tr>
    </w:tbl>
    <w:p w14:paraId="521103D4" w14:textId="16712380" w:rsidR="00B9503D" w:rsidRPr="00187DD4" w:rsidRDefault="00B9503D" w:rsidP="00187DD4">
      <w:pPr>
        <w:spacing w:line="240" w:lineRule="auto"/>
        <w:rPr>
          <w:rFonts w:ascii="Times New Roman" w:hAnsi="Times New Roman" w:cs="Times New Roman"/>
        </w:rPr>
      </w:pPr>
    </w:p>
    <w:p w14:paraId="0D6BA797" w14:textId="76090745" w:rsidR="001E2106" w:rsidRPr="00187DD4" w:rsidRDefault="001E2106" w:rsidP="00187DD4">
      <w:pPr>
        <w:spacing w:line="240" w:lineRule="auto"/>
        <w:rPr>
          <w:rFonts w:ascii="Times New Roman" w:hAnsi="Times New Roman" w:cs="Times New Roman"/>
        </w:rPr>
      </w:pPr>
    </w:p>
    <w:p w14:paraId="5368E3D7" w14:textId="56FAAD8E" w:rsidR="001E2106" w:rsidRPr="00187DD4" w:rsidRDefault="001E2106" w:rsidP="00187DD4">
      <w:pPr>
        <w:pStyle w:val="Heading1"/>
        <w:spacing w:before="0" w:line="240" w:lineRule="auto"/>
        <w:rPr>
          <w:rFonts w:ascii="Times New Roman" w:hAnsi="Times New Roman" w:cs="Times New Roman"/>
          <w:b/>
          <w:bCs/>
          <w:color w:val="auto"/>
          <w:sz w:val="30"/>
          <w:szCs w:val="30"/>
        </w:rPr>
      </w:pPr>
      <w:bookmarkStart w:id="77" w:name="_Toc84006757"/>
      <w:commentRangeStart w:id="78"/>
      <w:r w:rsidRPr="00187DD4">
        <w:rPr>
          <w:rFonts w:ascii="Times New Roman" w:hAnsi="Times New Roman" w:cs="Times New Roman"/>
          <w:b/>
          <w:bCs/>
          <w:color w:val="auto"/>
          <w:sz w:val="30"/>
          <w:szCs w:val="30"/>
        </w:rPr>
        <w:t>7.</w:t>
      </w:r>
      <w:r w:rsidR="00582E05" w:rsidRPr="00187DD4">
        <w:rPr>
          <w:rFonts w:ascii="Times New Roman" w:hAnsi="Times New Roman" w:cs="Times New Roman"/>
          <w:b/>
          <w:bCs/>
          <w:color w:val="auto"/>
          <w:sz w:val="30"/>
          <w:szCs w:val="30"/>
        </w:rPr>
        <w:t xml:space="preserve"> </w:t>
      </w:r>
      <w:r w:rsidRPr="00187DD4">
        <w:rPr>
          <w:rFonts w:ascii="Times New Roman" w:hAnsi="Times New Roman" w:cs="Times New Roman"/>
          <w:b/>
          <w:bCs/>
          <w:color w:val="auto"/>
          <w:sz w:val="30"/>
          <w:szCs w:val="30"/>
        </w:rPr>
        <w:t>Potential Risks and Mitigation Strategies</w:t>
      </w:r>
      <w:bookmarkEnd w:id="77"/>
      <w:commentRangeEnd w:id="78"/>
      <w:r w:rsidR="00C83422">
        <w:rPr>
          <w:rStyle w:val="CommentReference"/>
          <w:rFonts w:ascii="Arial" w:eastAsia="Arial" w:hAnsi="Arial" w:cs="Arial"/>
          <w:color w:val="auto"/>
        </w:rPr>
        <w:commentReference w:id="78"/>
      </w:r>
    </w:p>
    <w:p w14:paraId="3328FB5F" w14:textId="020C0C6C" w:rsidR="00DC5E7E" w:rsidRPr="00187DD4" w:rsidRDefault="00DC5E7E" w:rsidP="00187DD4">
      <w:pPr>
        <w:pStyle w:val="ListParagraph"/>
        <w:numPr>
          <w:ilvl w:val="0"/>
          <w:numId w:val="5"/>
        </w:numPr>
        <w:spacing w:line="240" w:lineRule="auto"/>
        <w:rPr>
          <w:rFonts w:ascii="Times New Roman" w:hAnsi="Times New Roman" w:cs="Times New Roman"/>
        </w:rPr>
      </w:pPr>
      <w:r w:rsidRPr="00187DD4">
        <w:rPr>
          <w:rFonts w:ascii="Times New Roman" w:hAnsi="Times New Roman" w:cs="Times New Roman"/>
        </w:rPr>
        <w:t>No time to complete any particular progress before the planned deadline.</w:t>
      </w:r>
    </w:p>
    <w:p w14:paraId="464028E1" w14:textId="6ED3E40C" w:rsidR="00DC5E7E" w:rsidRPr="00187DD4" w:rsidRDefault="00DC5E7E" w:rsidP="00187DD4">
      <w:pPr>
        <w:pStyle w:val="ListParagraph"/>
        <w:numPr>
          <w:ilvl w:val="0"/>
          <w:numId w:val="5"/>
        </w:numPr>
        <w:spacing w:line="240" w:lineRule="auto"/>
        <w:rPr>
          <w:rFonts w:ascii="Times New Roman" w:hAnsi="Times New Roman" w:cs="Times New Roman"/>
        </w:rPr>
      </w:pPr>
      <w:r w:rsidRPr="00187DD4">
        <w:rPr>
          <w:rFonts w:ascii="Times New Roman" w:hAnsi="Times New Roman" w:cs="Times New Roman"/>
        </w:rPr>
        <w:t>Any member gets an illness during the development.</w:t>
      </w:r>
    </w:p>
    <w:p w14:paraId="266D1083" w14:textId="79A26E65" w:rsidR="00DC5E7E" w:rsidRPr="00187DD4" w:rsidRDefault="00DC5E7E" w:rsidP="00187DD4">
      <w:pPr>
        <w:pStyle w:val="ListParagraph"/>
        <w:numPr>
          <w:ilvl w:val="0"/>
          <w:numId w:val="5"/>
        </w:numPr>
        <w:spacing w:line="240" w:lineRule="auto"/>
        <w:rPr>
          <w:rFonts w:ascii="Times New Roman" w:hAnsi="Times New Roman" w:cs="Times New Roman"/>
        </w:rPr>
      </w:pPr>
      <w:commentRangeStart w:id="79"/>
      <w:r w:rsidRPr="00187DD4">
        <w:rPr>
          <w:rFonts w:ascii="Times New Roman" w:hAnsi="Times New Roman" w:cs="Times New Roman"/>
        </w:rPr>
        <w:t xml:space="preserve">There is very little time for the project in some weeks due to other courses’ exams, </w:t>
      </w:r>
      <w:proofErr w:type="gramStart"/>
      <w:r w:rsidRPr="00187DD4">
        <w:rPr>
          <w:rFonts w:ascii="Times New Roman" w:hAnsi="Times New Roman" w:cs="Times New Roman"/>
        </w:rPr>
        <w:t>quizzes</w:t>
      </w:r>
      <w:proofErr w:type="gramEnd"/>
      <w:r w:rsidRPr="00187DD4">
        <w:rPr>
          <w:rFonts w:ascii="Times New Roman" w:hAnsi="Times New Roman" w:cs="Times New Roman"/>
        </w:rPr>
        <w:t xml:space="preserve"> and assignments.</w:t>
      </w:r>
      <w:commentRangeEnd w:id="79"/>
      <w:r w:rsidR="00C83422">
        <w:rPr>
          <w:rStyle w:val="CommentReference"/>
        </w:rPr>
        <w:commentReference w:id="79"/>
      </w:r>
    </w:p>
    <w:p w14:paraId="6B058EFB" w14:textId="4D096121" w:rsidR="00DD5228" w:rsidRPr="00187DD4" w:rsidRDefault="00DD5228" w:rsidP="00187DD4">
      <w:pPr>
        <w:pStyle w:val="ListParagraph"/>
        <w:numPr>
          <w:ilvl w:val="0"/>
          <w:numId w:val="5"/>
        </w:numPr>
        <w:spacing w:line="240" w:lineRule="auto"/>
        <w:rPr>
          <w:rFonts w:ascii="Times New Roman" w:hAnsi="Times New Roman" w:cs="Times New Roman"/>
        </w:rPr>
      </w:pPr>
      <w:r w:rsidRPr="00187DD4">
        <w:rPr>
          <w:rFonts w:ascii="Times New Roman" w:hAnsi="Times New Roman" w:cs="Times New Roman"/>
        </w:rPr>
        <w:t>Structure or strategy change in the middle stage of progress (for example, take more time to decide between HTML, Django than expected)</w:t>
      </w:r>
    </w:p>
    <w:p w14:paraId="787CD5C0" w14:textId="17CB3D91" w:rsidR="001E2106" w:rsidRPr="00187DD4" w:rsidRDefault="00DD5228" w:rsidP="00187DD4">
      <w:pPr>
        <w:pStyle w:val="ListParagraph"/>
        <w:numPr>
          <w:ilvl w:val="0"/>
          <w:numId w:val="5"/>
        </w:numPr>
        <w:spacing w:line="240" w:lineRule="auto"/>
        <w:rPr>
          <w:rFonts w:ascii="Times New Roman" w:hAnsi="Times New Roman" w:cs="Times New Roman"/>
        </w:rPr>
      </w:pPr>
      <w:r w:rsidRPr="00187DD4">
        <w:rPr>
          <w:rFonts w:ascii="Times New Roman" w:hAnsi="Times New Roman" w:cs="Times New Roman"/>
        </w:rPr>
        <w:t>Meet problems when coding, which makes progress behind schedule</w:t>
      </w:r>
    </w:p>
    <w:p w14:paraId="716C974C" w14:textId="77777777" w:rsidR="00DD1863" w:rsidRPr="00187DD4" w:rsidRDefault="00DD1863" w:rsidP="00187DD4">
      <w:pPr>
        <w:spacing w:line="240" w:lineRule="auto"/>
        <w:rPr>
          <w:rFonts w:ascii="Times New Roman" w:hAnsi="Times New Roman" w:cs="Times New Roman"/>
        </w:rPr>
      </w:pPr>
    </w:p>
    <w:p w14:paraId="1740AF56" w14:textId="340F4490" w:rsidR="0080489B" w:rsidRPr="00187DD4" w:rsidRDefault="00671E57" w:rsidP="00187DD4">
      <w:pPr>
        <w:pStyle w:val="Heading1"/>
        <w:spacing w:before="0" w:line="240" w:lineRule="auto"/>
        <w:rPr>
          <w:rFonts w:ascii="Times New Roman" w:hAnsi="Times New Roman" w:cs="Times New Roman"/>
          <w:b/>
          <w:bCs/>
          <w:color w:val="auto"/>
          <w:sz w:val="30"/>
          <w:szCs w:val="30"/>
        </w:rPr>
      </w:pPr>
      <w:bookmarkStart w:id="80" w:name="_Toc84006758"/>
      <w:r w:rsidRPr="00187DD4">
        <w:rPr>
          <w:rFonts w:ascii="Times New Roman" w:hAnsi="Times New Roman" w:cs="Times New Roman"/>
          <w:b/>
          <w:bCs/>
          <w:color w:val="auto"/>
          <w:sz w:val="30"/>
          <w:szCs w:val="30"/>
        </w:rPr>
        <w:t>8</w:t>
      </w:r>
      <w:commentRangeStart w:id="81"/>
      <w:r w:rsidRPr="00187DD4">
        <w:rPr>
          <w:rFonts w:ascii="Times New Roman" w:hAnsi="Times New Roman" w:cs="Times New Roman"/>
          <w:b/>
          <w:bCs/>
          <w:color w:val="auto"/>
          <w:sz w:val="30"/>
          <w:szCs w:val="30"/>
        </w:rPr>
        <w:t>.</w:t>
      </w:r>
      <w:r w:rsidR="003E44D0" w:rsidRPr="00187DD4">
        <w:rPr>
          <w:rFonts w:ascii="Times New Roman" w:hAnsi="Times New Roman" w:cs="Times New Roman"/>
          <w:b/>
          <w:bCs/>
          <w:color w:val="auto"/>
          <w:sz w:val="30"/>
          <w:szCs w:val="30"/>
        </w:rPr>
        <w:t xml:space="preserve"> </w:t>
      </w:r>
      <w:r w:rsidRPr="00187DD4">
        <w:rPr>
          <w:rFonts w:ascii="Times New Roman" w:hAnsi="Times New Roman" w:cs="Times New Roman"/>
          <w:b/>
          <w:bCs/>
          <w:color w:val="auto"/>
          <w:sz w:val="30"/>
          <w:szCs w:val="30"/>
        </w:rPr>
        <w:t>Components and Facilities</w:t>
      </w:r>
      <w:bookmarkEnd w:id="80"/>
      <w:commentRangeEnd w:id="81"/>
      <w:r w:rsidR="00C83422">
        <w:rPr>
          <w:rStyle w:val="CommentReference"/>
          <w:rFonts w:ascii="Arial" w:eastAsia="Arial" w:hAnsi="Arial" w:cs="Arial"/>
          <w:color w:val="auto"/>
        </w:rPr>
        <w:commentReference w:id="81"/>
      </w:r>
    </w:p>
    <w:p w14:paraId="324D31FA" w14:textId="701BCBE8" w:rsidR="0080489B" w:rsidRPr="00187DD4" w:rsidRDefault="00831994" w:rsidP="00187DD4">
      <w:pPr>
        <w:pStyle w:val="ListParagraph"/>
        <w:numPr>
          <w:ilvl w:val="0"/>
          <w:numId w:val="6"/>
        </w:numPr>
        <w:spacing w:line="240" w:lineRule="auto"/>
        <w:rPr>
          <w:rFonts w:ascii="Times New Roman" w:hAnsi="Times New Roman" w:cs="Times New Roman"/>
        </w:rPr>
      </w:pPr>
      <w:r w:rsidRPr="00187DD4">
        <w:rPr>
          <w:rFonts w:ascii="Times New Roman" w:hAnsi="Times New Roman" w:cs="Times New Roman"/>
        </w:rPr>
        <w:t>GitHub</w:t>
      </w:r>
      <w:r w:rsidR="0080489B" w:rsidRPr="00187DD4">
        <w:rPr>
          <w:rFonts w:ascii="Times New Roman" w:hAnsi="Times New Roman" w:cs="Times New Roman"/>
        </w:rPr>
        <w:t xml:space="preserve"> for code version control</w:t>
      </w:r>
    </w:p>
    <w:p w14:paraId="56830635" w14:textId="16F561EF" w:rsidR="0080489B" w:rsidRPr="00187DD4" w:rsidRDefault="00B60C04" w:rsidP="00187DD4">
      <w:pPr>
        <w:pStyle w:val="ListParagraph"/>
        <w:numPr>
          <w:ilvl w:val="0"/>
          <w:numId w:val="6"/>
        </w:numPr>
        <w:spacing w:line="240" w:lineRule="auto"/>
        <w:rPr>
          <w:rFonts w:ascii="Times New Roman" w:hAnsi="Times New Roman" w:cs="Times New Roman"/>
        </w:rPr>
      </w:pPr>
      <w:r w:rsidRPr="00187DD4">
        <w:rPr>
          <w:rFonts w:ascii="Times New Roman" w:hAnsi="Times New Roman" w:cs="Times New Roman"/>
        </w:rPr>
        <w:t>Google Doc for document version control</w:t>
      </w:r>
    </w:p>
    <w:p w14:paraId="7B91F68B" w14:textId="10A5106B" w:rsidR="0080489B" w:rsidRPr="00187DD4" w:rsidRDefault="0080489B" w:rsidP="00187DD4">
      <w:pPr>
        <w:pStyle w:val="ListParagraph"/>
        <w:numPr>
          <w:ilvl w:val="0"/>
          <w:numId w:val="6"/>
        </w:numPr>
        <w:spacing w:line="240" w:lineRule="auto"/>
        <w:rPr>
          <w:rFonts w:ascii="Times New Roman" w:hAnsi="Times New Roman" w:cs="Times New Roman"/>
        </w:rPr>
      </w:pPr>
      <w:r w:rsidRPr="00187DD4">
        <w:rPr>
          <w:rFonts w:ascii="Times New Roman" w:hAnsi="Times New Roman" w:cs="Times New Roman"/>
        </w:rPr>
        <w:t>PyCharm (</w:t>
      </w:r>
      <w:r w:rsidR="00831994" w:rsidRPr="00187DD4">
        <w:rPr>
          <w:rFonts w:ascii="Times New Roman" w:hAnsi="Times New Roman" w:cs="Times New Roman"/>
        </w:rPr>
        <w:t>JetBrains</w:t>
      </w:r>
      <w:r w:rsidRPr="00187DD4">
        <w:rPr>
          <w:rFonts w:ascii="Times New Roman" w:hAnsi="Times New Roman" w:cs="Times New Roman"/>
        </w:rPr>
        <w:t>) for python programming</w:t>
      </w:r>
    </w:p>
    <w:p w14:paraId="0EF938EA" w14:textId="1A3AB987" w:rsidR="00671E57" w:rsidRPr="00187DD4" w:rsidRDefault="0080489B" w:rsidP="00187DD4">
      <w:pPr>
        <w:pStyle w:val="ListParagraph"/>
        <w:numPr>
          <w:ilvl w:val="0"/>
          <w:numId w:val="6"/>
        </w:numPr>
        <w:spacing w:line="240" w:lineRule="auto"/>
        <w:rPr>
          <w:rFonts w:ascii="Times New Roman" w:hAnsi="Times New Roman" w:cs="Times New Roman"/>
        </w:rPr>
      </w:pPr>
      <w:r w:rsidRPr="00187DD4">
        <w:rPr>
          <w:rFonts w:ascii="Times New Roman" w:hAnsi="Times New Roman" w:cs="Times New Roman"/>
        </w:rPr>
        <w:lastRenderedPageBreak/>
        <w:t>PostgreSQL for designing database</w:t>
      </w:r>
    </w:p>
    <w:p w14:paraId="0F559DA1" w14:textId="49E2810E" w:rsidR="00671E57" w:rsidRPr="00187DD4" w:rsidRDefault="00671E57" w:rsidP="00187DD4">
      <w:pPr>
        <w:spacing w:line="240" w:lineRule="auto"/>
        <w:rPr>
          <w:rFonts w:ascii="Times New Roman" w:hAnsi="Times New Roman" w:cs="Times New Roman"/>
        </w:rPr>
      </w:pPr>
    </w:p>
    <w:p w14:paraId="117DD7DF" w14:textId="715D66F6" w:rsidR="00DD1863" w:rsidRPr="00187DD4" w:rsidRDefault="00DD1863" w:rsidP="00187DD4">
      <w:pPr>
        <w:spacing w:line="240" w:lineRule="auto"/>
        <w:rPr>
          <w:rFonts w:ascii="Times New Roman" w:hAnsi="Times New Roman" w:cs="Times New Roman"/>
        </w:rPr>
      </w:pPr>
    </w:p>
    <w:p w14:paraId="2743D71E" w14:textId="51058B6B" w:rsidR="002E072D" w:rsidRPr="00187DD4" w:rsidRDefault="00C83422" w:rsidP="00187DD4">
      <w:pPr>
        <w:spacing w:after="160" w:line="240" w:lineRule="auto"/>
        <w:rPr>
          <w:rFonts w:ascii="Times New Roman" w:hAnsi="Times New Roman" w:cs="Times New Roman"/>
        </w:rPr>
      </w:pPr>
      <w:commentRangeStart w:id="82"/>
      <w:ins w:id="83" w:author="Jason Jaskolka" w:date="2021-10-03T11:01:00Z">
        <w:r>
          <w:rPr>
            <w:rFonts w:ascii="Times New Roman" w:hAnsi="Times New Roman" w:cs="Times New Roman"/>
          </w:rPr>
          <w:t>TODO</w:t>
        </w:r>
        <w:commentRangeEnd w:id="82"/>
        <w:r>
          <w:rPr>
            <w:rStyle w:val="CommentReference"/>
          </w:rPr>
          <w:commentReference w:id="82"/>
        </w:r>
      </w:ins>
      <w:r w:rsidR="002E072D" w:rsidRPr="00187DD4">
        <w:rPr>
          <w:rFonts w:ascii="Times New Roman" w:hAnsi="Times New Roman" w:cs="Times New Roman"/>
        </w:rPr>
        <w:br w:type="page"/>
      </w:r>
    </w:p>
    <w:bookmarkStart w:id="84" w:name="_Toc84006759" w:displacedByCustomXml="next"/>
    <w:sdt>
      <w:sdtPr>
        <w:rPr>
          <w:rFonts w:ascii="Times New Roman" w:eastAsia="Arial" w:hAnsi="Times New Roman" w:cs="Times New Roman"/>
          <w:color w:val="auto"/>
          <w:sz w:val="30"/>
          <w:szCs w:val="30"/>
        </w:rPr>
        <w:id w:val="275298448"/>
        <w:docPartObj>
          <w:docPartGallery w:val="Bibliographies"/>
          <w:docPartUnique/>
        </w:docPartObj>
      </w:sdtPr>
      <w:sdtEndPr>
        <w:rPr>
          <w:sz w:val="22"/>
          <w:szCs w:val="22"/>
        </w:rPr>
      </w:sdtEndPr>
      <w:sdtContent>
        <w:p w14:paraId="69C3943E" w14:textId="1F472A74" w:rsidR="008410DB" w:rsidRPr="00187DD4" w:rsidRDefault="008410DB" w:rsidP="00187DD4">
          <w:pPr>
            <w:pStyle w:val="Heading1"/>
            <w:spacing w:line="240" w:lineRule="auto"/>
            <w:rPr>
              <w:rFonts w:ascii="Times New Roman" w:hAnsi="Times New Roman" w:cs="Times New Roman"/>
              <w:b/>
              <w:bCs/>
              <w:color w:val="auto"/>
              <w:sz w:val="30"/>
              <w:szCs w:val="30"/>
            </w:rPr>
          </w:pPr>
          <w:r w:rsidRPr="00187DD4">
            <w:rPr>
              <w:rFonts w:ascii="Times New Roman" w:hAnsi="Times New Roman" w:cs="Times New Roman"/>
              <w:b/>
              <w:bCs/>
              <w:color w:val="auto"/>
              <w:sz w:val="30"/>
              <w:szCs w:val="30"/>
            </w:rPr>
            <w:t>References</w:t>
          </w:r>
          <w:bookmarkEnd w:id="84"/>
        </w:p>
        <w:sdt>
          <w:sdtPr>
            <w:rPr>
              <w:rFonts w:ascii="Times New Roman" w:hAnsi="Times New Roman" w:cs="Times New Roman"/>
            </w:rPr>
            <w:id w:val="-573587230"/>
            <w:bibliography/>
          </w:sdtPr>
          <w:sdtEndPr/>
          <w:sdtContent>
            <w:commentRangeStart w:id="85" w:displacedByCustomXml="prev"/>
            <w:p w14:paraId="31BC4FCD" w14:textId="77777777" w:rsidR="00187DD4" w:rsidRPr="00187DD4" w:rsidRDefault="008410DB" w:rsidP="00187DD4">
              <w:pPr>
                <w:spacing w:line="240" w:lineRule="auto"/>
                <w:rPr>
                  <w:rFonts w:ascii="Times New Roman" w:eastAsiaTheme="minorEastAsia" w:hAnsi="Times New Roman" w:cs="Times New Roman"/>
                  <w:bCs/>
                  <w:noProof/>
                  <w:color w:val="000000"/>
                  <w:lang w:val="en-US"/>
                </w:rPr>
              </w:pPr>
              <w:r w:rsidRPr="00187DD4">
                <w:rPr>
                  <w:rFonts w:ascii="Times New Roman" w:hAnsi="Times New Roman" w:cs="Times New Roman"/>
                </w:rPr>
                <w:fldChar w:fldCharType="begin"/>
              </w:r>
              <w:r w:rsidRPr="00187DD4">
                <w:rPr>
                  <w:rFonts w:ascii="Times New Roman" w:hAnsi="Times New Roman" w:cs="Times New Roman"/>
                </w:rPr>
                <w:instrText xml:space="preserve"> BIBLIOGRAPHY </w:instrText>
              </w:r>
              <w:r w:rsidRPr="00187DD4">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748"/>
              </w:tblGrid>
              <w:tr w:rsidR="00187DD4" w:rsidRPr="00187DD4" w14:paraId="0D285CFD" w14:textId="77777777">
                <w:trPr>
                  <w:divId w:val="981033554"/>
                  <w:tblCellSpacing w:w="15" w:type="dxa"/>
                </w:trPr>
                <w:tc>
                  <w:tcPr>
                    <w:tcW w:w="50" w:type="pct"/>
                    <w:hideMark/>
                  </w:tcPr>
                  <w:p w14:paraId="09F92A8B" w14:textId="65D4DA01" w:rsidR="00187DD4" w:rsidRPr="00187DD4" w:rsidRDefault="00187DD4" w:rsidP="00187DD4">
                    <w:pPr>
                      <w:pStyle w:val="Bibliography"/>
                      <w:spacing w:line="240" w:lineRule="auto"/>
                      <w:rPr>
                        <w:rFonts w:ascii="Times New Roman" w:hAnsi="Times New Roman" w:cs="Times New Roman"/>
                        <w:noProof/>
                        <w:sz w:val="24"/>
                        <w:szCs w:val="24"/>
                      </w:rPr>
                    </w:pPr>
                    <w:r w:rsidRPr="00187DD4">
                      <w:rPr>
                        <w:rFonts w:ascii="Times New Roman" w:hAnsi="Times New Roman" w:cs="Times New Roman"/>
                        <w:noProof/>
                      </w:rPr>
                      <w:t xml:space="preserve">[1] </w:t>
                    </w:r>
                  </w:p>
                </w:tc>
                <w:tc>
                  <w:tcPr>
                    <w:tcW w:w="0" w:type="auto"/>
                    <w:hideMark/>
                  </w:tcPr>
                  <w:p w14:paraId="36E1BD4F" w14:textId="77777777" w:rsidR="00187DD4" w:rsidRPr="00187DD4" w:rsidRDefault="00187DD4" w:rsidP="00187DD4">
                    <w:pPr>
                      <w:pStyle w:val="Bibliography"/>
                      <w:spacing w:line="240" w:lineRule="auto"/>
                      <w:rPr>
                        <w:rFonts w:ascii="Times New Roman" w:hAnsi="Times New Roman" w:cs="Times New Roman"/>
                        <w:noProof/>
                      </w:rPr>
                    </w:pPr>
                    <w:r w:rsidRPr="00187DD4">
                      <w:rPr>
                        <w:rFonts w:ascii="Times New Roman" w:hAnsi="Times New Roman" w:cs="Times New Roman"/>
                        <w:noProof/>
                      </w:rPr>
                      <w:t>C. Criteria, "Common Criteria for Information Technology Security Evaluation - Part 1: Introduction and general model," April 2017. [Online]. Available: https://www.commoncriteriaportal.org/files/ccfiles/CCPART1V3.1R5.pdf. [Accessed 27 September 2021].</w:t>
                    </w:r>
                  </w:p>
                </w:tc>
              </w:tr>
              <w:tr w:rsidR="00187DD4" w:rsidRPr="00187DD4" w14:paraId="7A5F349F" w14:textId="77777777">
                <w:trPr>
                  <w:divId w:val="981033554"/>
                  <w:tblCellSpacing w:w="15" w:type="dxa"/>
                </w:trPr>
                <w:tc>
                  <w:tcPr>
                    <w:tcW w:w="50" w:type="pct"/>
                    <w:hideMark/>
                  </w:tcPr>
                  <w:p w14:paraId="60840EDB" w14:textId="77777777" w:rsidR="00187DD4" w:rsidRPr="00187DD4" w:rsidRDefault="00187DD4" w:rsidP="00187DD4">
                    <w:pPr>
                      <w:pStyle w:val="Bibliography"/>
                      <w:spacing w:line="240" w:lineRule="auto"/>
                      <w:rPr>
                        <w:rFonts w:ascii="Times New Roman" w:hAnsi="Times New Roman" w:cs="Times New Roman"/>
                        <w:noProof/>
                      </w:rPr>
                    </w:pPr>
                    <w:r w:rsidRPr="00187DD4">
                      <w:rPr>
                        <w:rFonts w:ascii="Times New Roman" w:hAnsi="Times New Roman" w:cs="Times New Roman"/>
                        <w:noProof/>
                      </w:rPr>
                      <w:t xml:space="preserve">[2] </w:t>
                    </w:r>
                  </w:p>
                </w:tc>
                <w:tc>
                  <w:tcPr>
                    <w:tcW w:w="0" w:type="auto"/>
                    <w:hideMark/>
                  </w:tcPr>
                  <w:p w14:paraId="453AC332" w14:textId="77777777" w:rsidR="00187DD4" w:rsidRPr="00187DD4" w:rsidRDefault="00187DD4" w:rsidP="00187DD4">
                    <w:pPr>
                      <w:pStyle w:val="Bibliography"/>
                      <w:spacing w:line="240" w:lineRule="auto"/>
                      <w:rPr>
                        <w:rFonts w:ascii="Times New Roman" w:hAnsi="Times New Roman" w:cs="Times New Roman"/>
                        <w:noProof/>
                      </w:rPr>
                    </w:pPr>
                    <w:r w:rsidRPr="00187DD4">
                      <w:rPr>
                        <w:rFonts w:ascii="Times New Roman" w:hAnsi="Times New Roman" w:cs="Times New Roman"/>
                        <w:noProof/>
                      </w:rPr>
                      <w:t>Synopsys, "Security Risk Assessment," [Online]. Available: https://www.synopsys.com/glossary/what-is-security-risk-assessment.html. [Accessed 26 September 2021].</w:t>
                    </w:r>
                  </w:p>
                </w:tc>
              </w:tr>
              <w:tr w:rsidR="00187DD4" w:rsidRPr="00187DD4" w14:paraId="57F34DB2" w14:textId="77777777">
                <w:trPr>
                  <w:divId w:val="981033554"/>
                  <w:tblCellSpacing w:w="15" w:type="dxa"/>
                </w:trPr>
                <w:tc>
                  <w:tcPr>
                    <w:tcW w:w="50" w:type="pct"/>
                    <w:hideMark/>
                  </w:tcPr>
                  <w:p w14:paraId="3172A156" w14:textId="77777777" w:rsidR="00187DD4" w:rsidRPr="00187DD4" w:rsidRDefault="00187DD4" w:rsidP="00187DD4">
                    <w:pPr>
                      <w:pStyle w:val="Bibliography"/>
                      <w:spacing w:line="240" w:lineRule="auto"/>
                      <w:rPr>
                        <w:rFonts w:ascii="Times New Roman" w:hAnsi="Times New Roman" w:cs="Times New Roman"/>
                        <w:noProof/>
                      </w:rPr>
                    </w:pPr>
                    <w:r w:rsidRPr="00187DD4">
                      <w:rPr>
                        <w:rFonts w:ascii="Times New Roman" w:hAnsi="Times New Roman" w:cs="Times New Roman"/>
                        <w:noProof/>
                      </w:rPr>
                      <w:t xml:space="preserve">[3] </w:t>
                    </w:r>
                  </w:p>
                </w:tc>
                <w:tc>
                  <w:tcPr>
                    <w:tcW w:w="0" w:type="auto"/>
                    <w:hideMark/>
                  </w:tcPr>
                  <w:p w14:paraId="15A43789" w14:textId="77777777" w:rsidR="00187DD4" w:rsidRPr="00187DD4" w:rsidRDefault="00187DD4" w:rsidP="00187DD4">
                    <w:pPr>
                      <w:pStyle w:val="Bibliography"/>
                      <w:spacing w:line="240" w:lineRule="auto"/>
                      <w:rPr>
                        <w:rFonts w:ascii="Times New Roman" w:hAnsi="Times New Roman" w:cs="Times New Roman"/>
                        <w:noProof/>
                      </w:rPr>
                    </w:pPr>
                    <w:r w:rsidRPr="00187DD4">
                      <w:rPr>
                        <w:rFonts w:ascii="Times New Roman" w:hAnsi="Times New Roman" w:cs="Times New Roman"/>
                        <w:noProof/>
                      </w:rPr>
                      <w:t>P. S. Foundation, "The Python Standard Library," Python Software Foundation, 01 October 2021. [Online]. Available: https://docs.python.org/3/library/. [Accessed 01 October 2021].</w:t>
                    </w:r>
                  </w:p>
                </w:tc>
              </w:tr>
              <w:tr w:rsidR="00187DD4" w:rsidRPr="00187DD4" w14:paraId="4289924C" w14:textId="77777777">
                <w:trPr>
                  <w:divId w:val="981033554"/>
                  <w:tblCellSpacing w:w="15" w:type="dxa"/>
                </w:trPr>
                <w:tc>
                  <w:tcPr>
                    <w:tcW w:w="50" w:type="pct"/>
                    <w:hideMark/>
                  </w:tcPr>
                  <w:p w14:paraId="2BF89815" w14:textId="77777777" w:rsidR="00187DD4" w:rsidRPr="00187DD4" w:rsidRDefault="00187DD4" w:rsidP="00187DD4">
                    <w:pPr>
                      <w:pStyle w:val="Bibliography"/>
                      <w:spacing w:line="240" w:lineRule="auto"/>
                      <w:rPr>
                        <w:rFonts w:ascii="Times New Roman" w:hAnsi="Times New Roman" w:cs="Times New Roman"/>
                        <w:noProof/>
                      </w:rPr>
                    </w:pPr>
                    <w:r w:rsidRPr="00187DD4">
                      <w:rPr>
                        <w:rFonts w:ascii="Times New Roman" w:hAnsi="Times New Roman" w:cs="Times New Roman"/>
                        <w:noProof/>
                      </w:rPr>
                      <w:t xml:space="preserve">[4] </w:t>
                    </w:r>
                  </w:p>
                </w:tc>
                <w:tc>
                  <w:tcPr>
                    <w:tcW w:w="0" w:type="auto"/>
                    <w:hideMark/>
                  </w:tcPr>
                  <w:p w14:paraId="7AEF1F1D" w14:textId="77777777" w:rsidR="00187DD4" w:rsidRPr="00187DD4" w:rsidRDefault="00187DD4" w:rsidP="00187DD4">
                    <w:pPr>
                      <w:pStyle w:val="Bibliography"/>
                      <w:spacing w:line="240" w:lineRule="auto"/>
                      <w:rPr>
                        <w:rFonts w:ascii="Times New Roman" w:hAnsi="Times New Roman" w:cs="Times New Roman"/>
                        <w:noProof/>
                      </w:rPr>
                    </w:pPr>
                    <w:r w:rsidRPr="00187DD4">
                      <w:rPr>
                        <w:rFonts w:ascii="Times New Roman" w:hAnsi="Times New Roman" w:cs="Times New Roman"/>
                        <w:noProof/>
                      </w:rPr>
                      <w:t xml:space="preserve">A. Lukaszewski and A. Reynolds, MySQL for Python, Packt Publishing Ltd, 2010. </w:t>
                    </w:r>
                  </w:p>
                </w:tc>
              </w:tr>
              <w:tr w:rsidR="00187DD4" w:rsidRPr="00187DD4" w14:paraId="2C06DEA3" w14:textId="77777777">
                <w:trPr>
                  <w:divId w:val="981033554"/>
                  <w:tblCellSpacing w:w="15" w:type="dxa"/>
                </w:trPr>
                <w:tc>
                  <w:tcPr>
                    <w:tcW w:w="50" w:type="pct"/>
                    <w:hideMark/>
                  </w:tcPr>
                  <w:p w14:paraId="32BE43B4" w14:textId="77777777" w:rsidR="00187DD4" w:rsidRPr="00187DD4" w:rsidRDefault="00187DD4" w:rsidP="00187DD4">
                    <w:pPr>
                      <w:pStyle w:val="Bibliography"/>
                      <w:spacing w:line="240" w:lineRule="auto"/>
                      <w:rPr>
                        <w:rFonts w:ascii="Times New Roman" w:hAnsi="Times New Roman" w:cs="Times New Roman"/>
                        <w:noProof/>
                        <w:lang w:val="en-US"/>
                      </w:rPr>
                    </w:pPr>
                    <w:r w:rsidRPr="00187DD4">
                      <w:rPr>
                        <w:rFonts w:ascii="Times New Roman" w:hAnsi="Times New Roman" w:cs="Times New Roman"/>
                        <w:noProof/>
                      </w:rPr>
                      <w:t xml:space="preserve">[5] </w:t>
                    </w:r>
                  </w:p>
                </w:tc>
                <w:tc>
                  <w:tcPr>
                    <w:tcW w:w="0" w:type="auto"/>
                    <w:hideMark/>
                  </w:tcPr>
                  <w:p w14:paraId="48381EEA" w14:textId="77777777" w:rsidR="00187DD4" w:rsidRPr="00187DD4" w:rsidRDefault="00187DD4" w:rsidP="00187DD4">
                    <w:pPr>
                      <w:pStyle w:val="Bibliography"/>
                      <w:spacing w:line="240" w:lineRule="auto"/>
                      <w:rPr>
                        <w:rFonts w:ascii="Times New Roman" w:hAnsi="Times New Roman" w:cs="Times New Roman"/>
                        <w:noProof/>
                      </w:rPr>
                    </w:pPr>
                    <w:r w:rsidRPr="00187DD4">
                      <w:rPr>
                        <w:rFonts w:ascii="Times New Roman" w:hAnsi="Times New Roman" w:cs="Times New Roman"/>
                        <w:noProof/>
                      </w:rPr>
                      <w:t>"Graphical user interface," Wikipedia, 26 September 2021. [Online]. Available: https://en.wikipedia.org/wiki/Graphical_user_interface. [Accessed 1 October 2021].</w:t>
                    </w:r>
                  </w:p>
                </w:tc>
              </w:tr>
              <w:tr w:rsidR="00187DD4" w:rsidRPr="00187DD4" w14:paraId="332D7D26" w14:textId="77777777">
                <w:trPr>
                  <w:divId w:val="981033554"/>
                  <w:tblCellSpacing w:w="15" w:type="dxa"/>
                </w:trPr>
                <w:tc>
                  <w:tcPr>
                    <w:tcW w:w="50" w:type="pct"/>
                    <w:hideMark/>
                  </w:tcPr>
                  <w:p w14:paraId="1E97CEB6" w14:textId="77777777" w:rsidR="00187DD4" w:rsidRPr="00187DD4" w:rsidRDefault="00187DD4" w:rsidP="00187DD4">
                    <w:pPr>
                      <w:pStyle w:val="Bibliography"/>
                      <w:spacing w:line="240" w:lineRule="auto"/>
                      <w:rPr>
                        <w:rFonts w:ascii="Times New Roman" w:hAnsi="Times New Roman" w:cs="Times New Roman"/>
                        <w:noProof/>
                      </w:rPr>
                    </w:pPr>
                    <w:r w:rsidRPr="00187DD4">
                      <w:rPr>
                        <w:rFonts w:ascii="Times New Roman" w:hAnsi="Times New Roman" w:cs="Times New Roman"/>
                        <w:noProof/>
                      </w:rPr>
                      <w:t xml:space="preserve">[6] </w:t>
                    </w:r>
                  </w:p>
                </w:tc>
                <w:tc>
                  <w:tcPr>
                    <w:tcW w:w="0" w:type="auto"/>
                    <w:hideMark/>
                  </w:tcPr>
                  <w:p w14:paraId="40E1D823" w14:textId="77777777" w:rsidR="00187DD4" w:rsidRPr="00187DD4" w:rsidRDefault="00187DD4" w:rsidP="00187DD4">
                    <w:pPr>
                      <w:pStyle w:val="Bibliography"/>
                      <w:spacing w:line="240" w:lineRule="auto"/>
                      <w:rPr>
                        <w:rFonts w:ascii="Times New Roman" w:hAnsi="Times New Roman" w:cs="Times New Roman"/>
                        <w:noProof/>
                      </w:rPr>
                    </w:pPr>
                    <w:r w:rsidRPr="00187DD4">
                      <w:rPr>
                        <w:rFonts w:ascii="Times New Roman" w:hAnsi="Times New Roman" w:cs="Times New Roman"/>
                        <w:noProof/>
                      </w:rPr>
                      <w:t>"The Difference Between Web Design and GUI Design," Nielsen Norman Group, 30 April 1997. [Online]. Available: https://www.nngroup.com/articles/the-difference-between-web-design-and-gui-design/. [Accessed 1 October 2021].</w:t>
                    </w:r>
                  </w:p>
                </w:tc>
              </w:tr>
            </w:tbl>
            <w:p w14:paraId="7326EAC0" w14:textId="77777777" w:rsidR="00187DD4" w:rsidRPr="00187DD4" w:rsidRDefault="00187DD4" w:rsidP="00187DD4">
              <w:pPr>
                <w:spacing w:line="240" w:lineRule="auto"/>
                <w:divId w:val="981033554"/>
                <w:rPr>
                  <w:rFonts w:ascii="Times New Roman" w:eastAsia="Times New Roman" w:hAnsi="Times New Roman" w:cs="Times New Roman"/>
                  <w:noProof/>
                </w:rPr>
              </w:pPr>
            </w:p>
            <w:p w14:paraId="0F1B0D15" w14:textId="1F0F0BDF" w:rsidR="008410DB" w:rsidRPr="00187DD4" w:rsidRDefault="008410DB" w:rsidP="00187DD4">
              <w:pPr>
                <w:spacing w:line="240" w:lineRule="auto"/>
                <w:rPr>
                  <w:rFonts w:ascii="Times New Roman" w:hAnsi="Times New Roman" w:cs="Times New Roman"/>
                </w:rPr>
              </w:pPr>
              <w:r w:rsidRPr="00187DD4">
                <w:rPr>
                  <w:rFonts w:ascii="Times New Roman" w:hAnsi="Times New Roman" w:cs="Times New Roman"/>
                  <w:b/>
                  <w:bCs/>
                  <w:noProof/>
                </w:rPr>
                <w:fldChar w:fldCharType="end"/>
              </w:r>
              <w:commentRangeEnd w:id="85"/>
              <w:r w:rsidR="00C83422">
                <w:rPr>
                  <w:rStyle w:val="CommentReference"/>
                </w:rPr>
                <w:commentReference w:id="85"/>
              </w:r>
            </w:p>
          </w:sdtContent>
        </w:sdt>
      </w:sdtContent>
    </w:sdt>
    <w:p w14:paraId="2CE78A0D" w14:textId="49A7CECB" w:rsidR="00ED3A55" w:rsidRPr="00187DD4" w:rsidRDefault="00ED3A55" w:rsidP="00187DD4">
      <w:pPr>
        <w:spacing w:line="240" w:lineRule="auto"/>
        <w:rPr>
          <w:rFonts w:ascii="Times New Roman" w:hAnsi="Times New Roman" w:cs="Times New Roman"/>
        </w:rPr>
      </w:pPr>
    </w:p>
    <w:p w14:paraId="45B512D2" w14:textId="77777777" w:rsidR="00ED3A55" w:rsidRPr="00187DD4" w:rsidRDefault="00ED3A55" w:rsidP="00187DD4">
      <w:pPr>
        <w:spacing w:line="240" w:lineRule="auto"/>
        <w:rPr>
          <w:rFonts w:ascii="Times New Roman" w:hAnsi="Times New Roman" w:cs="Times New Roman"/>
        </w:rPr>
      </w:pPr>
    </w:p>
    <w:sectPr w:rsidR="00ED3A55" w:rsidRPr="00187DD4" w:rsidSect="007744AB">
      <w:footerReference w:type="default" r:id="rId14"/>
      <w:pgSz w:w="12240" w:h="15840" w:code="1"/>
      <w:pgMar w:top="1440" w:right="1080" w:bottom="1440" w:left="1080" w:header="851" w:footer="992" w:gutter="0"/>
      <w:pgNumType w:start="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son Jaskolka" w:date="2021-10-03T10:36:00Z" w:initials="JJ">
    <w:p w14:paraId="5954782B" w14:textId="4C17F175" w:rsidR="00C3715F" w:rsidRDefault="00C3715F" w:rsidP="00C3715F">
      <w:pPr>
        <w:pStyle w:val="CommentText"/>
      </w:pPr>
      <w:r>
        <w:rPr>
          <w:rStyle w:val="CommentReference"/>
        </w:rPr>
        <w:annotationRef/>
      </w:r>
      <w:r>
        <w:t>I suggest to add a short paragraph to introduce the context of the project. Otherwise the objectives are hard to make sense of.</w:t>
      </w:r>
    </w:p>
  </w:comment>
  <w:comment w:id="2" w:author="Jason Jaskolka" w:date="2021-10-03T10:37:00Z" w:initials="JJ">
    <w:p w14:paraId="4D96FBC8" w14:textId="41F0B945" w:rsidR="00C3715F" w:rsidRDefault="00C3715F" w:rsidP="00C3715F">
      <w:pPr>
        <w:pStyle w:val="CommentText"/>
      </w:pPr>
      <w:r>
        <w:rPr>
          <w:rStyle w:val="CommentReference"/>
        </w:rPr>
        <w:annotationRef/>
      </w:r>
      <w:r>
        <w:t>Why is this needed? This is what the context can help to situate.</w:t>
      </w:r>
    </w:p>
  </w:comment>
  <w:comment w:id="4" w:author="Jason Jaskolka" w:date="2021-10-03T10:37:00Z" w:initials="JJ">
    <w:p w14:paraId="4B0052F0" w14:textId="26637E38" w:rsidR="00C3715F" w:rsidRDefault="00C3715F" w:rsidP="00C3715F">
      <w:pPr>
        <w:pStyle w:val="CommentText"/>
      </w:pPr>
      <w:r>
        <w:rPr>
          <w:rStyle w:val="CommentReference"/>
        </w:rPr>
        <w:annotationRef/>
      </w:r>
      <w:r>
        <w:t>Why is this needed?</w:t>
      </w:r>
    </w:p>
  </w:comment>
  <w:comment w:id="5" w:author="Jason Jaskolka" w:date="2021-10-03T10:38:00Z" w:initials="JJ">
    <w:p w14:paraId="51EE02E9" w14:textId="28368A92" w:rsidR="00C3715F" w:rsidRDefault="00C3715F" w:rsidP="00C3715F">
      <w:pPr>
        <w:pStyle w:val="CommentText"/>
      </w:pPr>
      <w:r>
        <w:rPr>
          <w:rStyle w:val="CommentReference"/>
        </w:rPr>
        <w:annotationRef/>
      </w:r>
      <w:r>
        <w:t>What does security evidence look like? Are there specific formats that are expected?</w:t>
      </w:r>
    </w:p>
  </w:comment>
  <w:comment w:id="6" w:author="Jason Jaskolka" w:date="2021-10-03T10:38:00Z" w:initials="JJ">
    <w:p w14:paraId="30F1246A" w14:textId="7BE01FF2" w:rsidR="00C3715F" w:rsidRDefault="00C3715F" w:rsidP="00C3715F">
      <w:pPr>
        <w:pStyle w:val="CommentText"/>
      </w:pPr>
      <w:r>
        <w:rPr>
          <w:rStyle w:val="CommentReference"/>
        </w:rPr>
        <w:annotationRef/>
      </w:r>
      <w:r>
        <w:t xml:space="preserve">This is non-functional — performance? </w:t>
      </w:r>
    </w:p>
  </w:comment>
  <w:comment w:id="7" w:author="Jason Jaskolka" w:date="2021-10-03T10:39:00Z" w:initials="JJ">
    <w:p w14:paraId="60366E3D" w14:textId="11DC028E" w:rsidR="00C3715F" w:rsidRDefault="00C3715F" w:rsidP="00C3715F">
      <w:pPr>
        <w:pStyle w:val="CommentText"/>
      </w:pPr>
      <w:r>
        <w:rPr>
          <w:rStyle w:val="CommentReference"/>
        </w:rPr>
        <w:annotationRef/>
      </w:r>
      <w:r>
        <w:t>What are the attributes? Again, helping the reader by explaining what security evidence is can ensure this can be understood.</w:t>
      </w:r>
    </w:p>
  </w:comment>
  <w:comment w:id="8" w:author="Jason Jaskolka" w:date="2021-10-03T10:40:00Z" w:initials="JJ">
    <w:p w14:paraId="405AB656" w14:textId="408D2226" w:rsidR="00C3715F" w:rsidRDefault="00C3715F" w:rsidP="00C3715F">
      <w:pPr>
        <w:pStyle w:val="CommentText"/>
      </w:pPr>
      <w:r>
        <w:rPr>
          <w:rStyle w:val="CommentReference"/>
        </w:rPr>
        <w:annotationRef/>
      </w:r>
      <w:r>
        <w:t>Trace to what? Where is the security evaluation criteria as part of these requirements?</w:t>
      </w:r>
    </w:p>
  </w:comment>
  <w:comment w:id="10" w:author="Jason Jaskolka" w:date="2021-10-03T10:40:00Z" w:initials="JJ">
    <w:p w14:paraId="0163EBDE" w14:textId="4EE9487A" w:rsidR="00C3715F" w:rsidRDefault="00C3715F" w:rsidP="00C3715F">
      <w:pPr>
        <w:pStyle w:val="CommentText"/>
      </w:pPr>
      <w:r>
        <w:rPr>
          <w:rStyle w:val="CommentReference"/>
        </w:rPr>
        <w:annotationRef/>
      </w:r>
      <w:r>
        <w:t xml:space="preserve">Is this really a concern for the system you are developing? </w:t>
      </w:r>
    </w:p>
  </w:comment>
  <w:comment w:id="11" w:author="Jason Jaskolka" w:date="2021-10-03T10:41:00Z" w:initials="JJ">
    <w:p w14:paraId="668E5193" w14:textId="590EC928" w:rsidR="00C3715F" w:rsidRDefault="00C3715F" w:rsidP="00C3715F">
      <w:pPr>
        <w:pStyle w:val="CommentText"/>
      </w:pPr>
      <w:r>
        <w:rPr>
          <w:rStyle w:val="CommentReference"/>
        </w:rPr>
        <w:annotationRef/>
      </w:r>
      <w:r>
        <w:t xml:space="preserve">If the platform really envisioned to be under attack? </w:t>
      </w:r>
    </w:p>
  </w:comment>
  <w:comment w:id="13" w:author="Jason Jaskolka" w:date="2021-10-03T10:43:00Z" w:initials="JJ">
    <w:p w14:paraId="01FA39ED" w14:textId="3CE7F703" w:rsidR="00217E03" w:rsidRDefault="00217E03" w:rsidP="00217E03">
      <w:pPr>
        <w:pStyle w:val="CommentText"/>
      </w:pPr>
      <w:r>
        <w:rPr>
          <w:rStyle w:val="CommentReference"/>
        </w:rPr>
        <w:annotationRef/>
      </w:r>
      <w:r>
        <w:t>In the description of these milestones, you explain WHAT you will do, but not HOW you will do it or WHY?</w:t>
      </w:r>
    </w:p>
  </w:comment>
  <w:comment w:id="21" w:author="Jason Jaskolka" w:date="2021-10-03T10:42:00Z" w:initials="JJ">
    <w:p w14:paraId="15BB5179" w14:textId="560590B5" w:rsidR="00217E03" w:rsidRDefault="00217E03" w:rsidP="00217E03">
      <w:pPr>
        <w:pStyle w:val="CommentText"/>
      </w:pPr>
      <w:r>
        <w:rPr>
          <w:rStyle w:val="CommentReference"/>
        </w:rPr>
        <w:annotationRef/>
      </w:r>
      <w:r>
        <w:t>How will you measure this?</w:t>
      </w:r>
    </w:p>
  </w:comment>
  <w:comment w:id="25" w:author="Jason Jaskolka" w:date="2021-10-03T10:44:00Z" w:initials="JJ">
    <w:p w14:paraId="29FBFCEB" w14:textId="0D0EFA3D" w:rsidR="00217E03" w:rsidRDefault="00217E03" w:rsidP="00217E03">
      <w:pPr>
        <w:pStyle w:val="CommentText"/>
      </w:pPr>
      <w:r>
        <w:rPr>
          <w:rStyle w:val="CommentReference"/>
        </w:rPr>
        <w:annotationRef/>
      </w:r>
      <w:r>
        <w:t>WHY? How does this fulfill your requirements?</w:t>
      </w:r>
    </w:p>
  </w:comment>
  <w:comment w:id="26" w:author="Jason Jaskolka" w:date="2021-10-03T10:44:00Z" w:initials="JJ">
    <w:p w14:paraId="03671A01" w14:textId="56167C95" w:rsidR="00217E03" w:rsidRDefault="00217E03" w:rsidP="00217E03">
      <w:pPr>
        <w:pStyle w:val="CommentText"/>
      </w:pPr>
      <w:r>
        <w:rPr>
          <w:rStyle w:val="CommentReference"/>
        </w:rPr>
        <w:annotationRef/>
      </w:r>
      <w:r>
        <w:t xml:space="preserve">There may be other suitable architectures. We should discuss this. </w:t>
      </w:r>
    </w:p>
  </w:comment>
  <w:comment w:id="27" w:author="Jason Jaskolka" w:date="2021-10-03T10:45:00Z" w:initials="JJ">
    <w:p w14:paraId="65228D88" w14:textId="67938B74" w:rsidR="00217E03" w:rsidRDefault="00217E03" w:rsidP="00217E03">
      <w:pPr>
        <w:pStyle w:val="CommentText"/>
      </w:pPr>
      <w:r>
        <w:rPr>
          <w:rStyle w:val="CommentReference"/>
        </w:rPr>
        <w:annotationRef/>
      </w:r>
      <w:r>
        <w:t>How will you measure this?</w:t>
      </w:r>
    </w:p>
  </w:comment>
  <w:comment w:id="30" w:author="Jason Jaskolka" w:date="2021-10-03T10:45:00Z" w:initials="JJ">
    <w:p w14:paraId="6869B537" w14:textId="3528EE16" w:rsidR="00217E03" w:rsidRDefault="00217E03" w:rsidP="00217E03">
      <w:pPr>
        <w:pStyle w:val="CommentText"/>
      </w:pPr>
      <w:r>
        <w:rPr>
          <w:rStyle w:val="CommentReference"/>
        </w:rPr>
        <w:annotationRef/>
      </w:r>
      <w:r>
        <w:t>Again, HOW will this all be done?</w:t>
      </w:r>
    </w:p>
  </w:comment>
  <w:comment w:id="34" w:author="Jason Jaskolka" w:date="2021-10-03T10:47:00Z" w:initials="JJ">
    <w:p w14:paraId="0964AFE7" w14:textId="5C7BDB11" w:rsidR="006D4C2D" w:rsidRDefault="006D4C2D" w:rsidP="006D4C2D">
      <w:pPr>
        <w:pStyle w:val="CommentText"/>
      </w:pPr>
      <w:r>
        <w:rPr>
          <w:rStyle w:val="CommentReference"/>
        </w:rPr>
        <w:annotationRef/>
      </w:r>
      <w:r>
        <w:t>This section reads more like the context. The Background should also contain information about any existing works that have tried to address this problem. There are likely several commercially available tools that have similar objectives. What are those and how do they work?</w:t>
      </w:r>
    </w:p>
  </w:comment>
  <w:comment w:id="35" w:author="Jason Jaskolka" w:date="2021-10-03T10:46:00Z" w:initials="JJ">
    <w:p w14:paraId="1737D01E" w14:textId="7D964868" w:rsidR="006D4C2D" w:rsidRDefault="006D4C2D" w:rsidP="006D4C2D">
      <w:pPr>
        <w:pStyle w:val="CommentText"/>
      </w:pPr>
      <w:r>
        <w:rPr>
          <w:rStyle w:val="CommentReference"/>
        </w:rPr>
        <w:annotationRef/>
      </w:r>
      <w:r>
        <w:t>Add a citation for this.</w:t>
      </w:r>
    </w:p>
  </w:comment>
  <w:comment w:id="38" w:author="Jason Jaskolka" w:date="2021-10-03T10:48:00Z" w:initials="JJ">
    <w:p w14:paraId="16900F51" w14:textId="30D99ABF" w:rsidR="006D4C2D" w:rsidRDefault="006D4C2D" w:rsidP="006D4C2D">
      <w:pPr>
        <w:pStyle w:val="CommentText"/>
      </w:pPr>
      <w:r>
        <w:rPr>
          <w:rStyle w:val="CommentReference"/>
        </w:rPr>
        <w:annotationRef/>
      </w:r>
      <w:r>
        <w:t>security?</w:t>
      </w:r>
    </w:p>
  </w:comment>
  <w:comment w:id="39" w:author="Jason Jaskolka" w:date="2021-10-03T10:48:00Z" w:initials="JJ">
    <w:p w14:paraId="27124EFB" w14:textId="1A743728" w:rsidR="006D4C2D" w:rsidRDefault="006D4C2D" w:rsidP="006D4C2D">
      <w:pPr>
        <w:pStyle w:val="CommentText"/>
      </w:pPr>
      <w:r>
        <w:rPr>
          <w:rStyle w:val="CommentReference"/>
        </w:rPr>
        <w:annotationRef/>
      </w:r>
      <w:r>
        <w:t>This is not needed in the proposal … this is the purpose of the course SYSC 4907</w:t>
      </w:r>
    </w:p>
  </w:comment>
  <w:comment w:id="41" w:author="Jason Jaskolka" w:date="2021-10-03T10:53:00Z" w:initials="JJ">
    <w:p w14:paraId="46AA18F7" w14:textId="6F0254CD" w:rsidR="006D4C2D" w:rsidRDefault="006D4C2D" w:rsidP="006D4C2D">
      <w:pPr>
        <w:pStyle w:val="CommentText"/>
      </w:pPr>
      <w:r>
        <w:rPr>
          <w:rStyle w:val="CommentReference"/>
        </w:rPr>
        <w:annotationRef/>
      </w:r>
      <w:r>
        <w:t>This section reads like the methodology. Consider combining this with Section 5.</w:t>
      </w:r>
    </w:p>
  </w:comment>
  <w:comment w:id="42" w:author="Jason Jaskolka" w:date="2021-10-03T10:50:00Z" w:initials="JJ">
    <w:p w14:paraId="7774BA1E" w14:textId="13037506" w:rsidR="006D4C2D" w:rsidRDefault="006D4C2D" w:rsidP="006D4C2D">
      <w:pPr>
        <w:pStyle w:val="CommentText"/>
      </w:pPr>
      <w:r>
        <w:rPr>
          <w:rStyle w:val="CommentReference"/>
        </w:rPr>
        <w:annotationRef/>
      </w:r>
      <w:r>
        <w:t>WHY? You said earlier you would use MVC which would be three sections/components? Revist this and be careful with what you are proposing.</w:t>
      </w:r>
    </w:p>
  </w:comment>
  <w:comment w:id="44" w:author="Jason Jaskolka" w:date="2021-10-03T10:51:00Z" w:initials="JJ">
    <w:p w14:paraId="06AD1976" w14:textId="5C62667E" w:rsidR="006D4C2D" w:rsidRDefault="006D4C2D" w:rsidP="006D4C2D">
      <w:pPr>
        <w:pStyle w:val="CommentText"/>
      </w:pPr>
      <w:r>
        <w:rPr>
          <w:rStyle w:val="CommentReference"/>
        </w:rPr>
        <w:annotationRef/>
      </w:r>
      <w:r>
        <w:t xml:space="preserve">Authentication systems such as passwords can protect more that just confidentiality (it depends on the access rights assigned to the user identities). </w:t>
      </w:r>
    </w:p>
  </w:comment>
  <w:comment w:id="48" w:author="Jason Jaskolka" w:date="2021-10-03T10:53:00Z" w:initials="JJ">
    <w:p w14:paraId="4602CB30" w14:textId="6CFD2610" w:rsidR="006D4C2D" w:rsidRDefault="006D4C2D" w:rsidP="006D4C2D">
      <w:pPr>
        <w:pStyle w:val="CommentText"/>
      </w:pPr>
      <w:r>
        <w:rPr>
          <w:rStyle w:val="CommentReference"/>
        </w:rPr>
        <w:annotationRef/>
      </w:r>
      <w:r>
        <w:t xml:space="preserve">This section is very strange here. What is the purpose of this? </w:t>
      </w:r>
    </w:p>
  </w:comment>
  <w:comment w:id="50" w:author="Jason Jaskolka" w:date="2021-10-03T10:54:00Z" w:initials="JJ">
    <w:p w14:paraId="477C27C5" w14:textId="4E63F73B" w:rsidR="006D4C2D" w:rsidRDefault="006D4C2D" w:rsidP="006D4C2D">
      <w:pPr>
        <w:pStyle w:val="CommentText"/>
      </w:pPr>
      <w:r>
        <w:rPr>
          <w:rStyle w:val="CommentReference"/>
        </w:rPr>
        <w:annotationRef/>
      </w:r>
      <w:r>
        <w:t xml:space="preserve">This is good. However, you may want to move it to the end of the proposal. </w:t>
      </w:r>
    </w:p>
  </w:comment>
  <w:comment w:id="61" w:author="Jason Jaskolka" w:date="2021-10-03T10:55:00Z" w:initials="JJ">
    <w:p w14:paraId="760805D1" w14:textId="77CB6777" w:rsidR="006D4C2D" w:rsidRDefault="006D4C2D" w:rsidP="006D4C2D">
      <w:pPr>
        <w:pStyle w:val="CommentText"/>
      </w:pPr>
      <w:r>
        <w:rPr>
          <w:rStyle w:val="CommentReference"/>
        </w:rPr>
        <w:annotationRef/>
      </w:r>
      <w:r>
        <w:t>Make sure to clearly describe how this choice helps to fulfill your requirements.</w:t>
      </w:r>
    </w:p>
  </w:comment>
  <w:comment w:id="67" w:author="Jason Jaskolka" w:date="2021-10-03T10:56:00Z" w:initials="JJ">
    <w:p w14:paraId="245DE154" w14:textId="07F5A0B7" w:rsidR="00C83422" w:rsidRDefault="00C83422" w:rsidP="00C83422">
      <w:pPr>
        <w:pStyle w:val="CommentText"/>
      </w:pPr>
      <w:r>
        <w:rPr>
          <w:rStyle w:val="CommentReference"/>
        </w:rPr>
        <w:annotationRef/>
      </w:r>
      <w:r>
        <w:t xml:space="preserve">Citations go inside the period. </w:t>
      </w:r>
    </w:p>
  </w:comment>
  <w:comment w:id="72" w:author="Jason Jaskolka" w:date="2021-10-03T10:58:00Z" w:initials="JJ">
    <w:p w14:paraId="3EC2DFE2" w14:textId="0863839D" w:rsidR="00C83422" w:rsidRDefault="00C83422" w:rsidP="00C83422">
      <w:pPr>
        <w:pStyle w:val="CommentText"/>
      </w:pPr>
      <w:r>
        <w:rPr>
          <w:rStyle w:val="CommentReference"/>
        </w:rPr>
        <w:annotationRef/>
      </w:r>
      <w:r>
        <w:t>As commented above. There is no clear description of what is involved in these milestones and HWO you achieve them. For this reason, it is difficult to comment on how feasible the timeline is.</w:t>
      </w:r>
    </w:p>
  </w:comment>
  <w:comment w:id="78" w:author="Jason Jaskolka" w:date="2021-10-03T10:59:00Z" w:initials="JJ">
    <w:p w14:paraId="6CBCC538" w14:textId="41568894" w:rsidR="00C83422" w:rsidRDefault="00C83422" w:rsidP="00C83422">
      <w:pPr>
        <w:pStyle w:val="CommentText"/>
      </w:pPr>
      <w:r>
        <w:rPr>
          <w:rStyle w:val="CommentReference"/>
        </w:rPr>
        <w:annotationRef/>
      </w:r>
      <w:r>
        <w:t xml:space="preserve">I suggest to format these as a table where you descrbe each risk, give an estimate of the likelihood and severity/impact of each risk (high/medium/low), and then describe the strategies for mitigating the risks. </w:t>
      </w:r>
    </w:p>
  </w:comment>
  <w:comment w:id="79" w:author="Jason Jaskolka" w:date="2021-10-03T11:00:00Z" w:initials="JJ">
    <w:p w14:paraId="2FC264C7" w14:textId="0B9E0F38" w:rsidR="00C83422" w:rsidRDefault="00C83422" w:rsidP="00C83422">
      <w:pPr>
        <w:pStyle w:val="CommentText"/>
      </w:pPr>
      <w:r>
        <w:rPr>
          <w:rStyle w:val="CommentReference"/>
        </w:rPr>
        <w:annotationRef/>
      </w:r>
      <w:r>
        <w:t>Seems similar to 1.</w:t>
      </w:r>
    </w:p>
  </w:comment>
  <w:comment w:id="81" w:author="Jason Jaskolka" w:date="2021-10-03T11:01:00Z" w:initials="JJ">
    <w:p w14:paraId="49BA8C51" w14:textId="5F4DE12B" w:rsidR="00C83422" w:rsidRDefault="00C83422" w:rsidP="00C83422">
      <w:pPr>
        <w:pStyle w:val="CommentText"/>
      </w:pPr>
      <w:r>
        <w:rPr>
          <w:rStyle w:val="CommentReference"/>
        </w:rPr>
        <w:annotationRef/>
      </w:r>
      <w:r>
        <w:t xml:space="preserve">This is meant to be a description of any specific items that may need to be acquired/purchased. </w:t>
      </w:r>
    </w:p>
  </w:comment>
  <w:comment w:id="82" w:author="Jason Jaskolka" w:date="2021-10-03T11:01:00Z" w:initials="JJ">
    <w:p w14:paraId="5CC26B4D" w14:textId="7ADFE87E" w:rsidR="00C83422" w:rsidRDefault="00C83422" w:rsidP="00C83422">
      <w:pPr>
        <w:pStyle w:val="CommentText"/>
      </w:pPr>
      <w:r>
        <w:rPr>
          <w:rStyle w:val="CommentReference"/>
        </w:rPr>
        <w:annotationRef/>
      </w:r>
      <w:r>
        <w:t>Suggest to add a short concluding section that reiterates the problem, the solution and the expected benefits. This will help to ensure the proposal does not end abruptly.</w:t>
      </w:r>
    </w:p>
  </w:comment>
  <w:comment w:id="85" w:author="Jason Jaskolka" w:date="2021-10-03T11:02:00Z" w:initials="JJ">
    <w:p w14:paraId="7AE7264D" w14:textId="05D10C3F" w:rsidR="00C83422" w:rsidRDefault="00C83422" w:rsidP="00C83422">
      <w:pPr>
        <w:pStyle w:val="CommentText"/>
      </w:pPr>
      <w:r>
        <w:rPr>
          <w:rStyle w:val="CommentReference"/>
        </w:rPr>
        <w:annotationRef/>
      </w:r>
      <w:r>
        <w:t>Check the author of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54782B" w15:done="0"/>
  <w15:commentEx w15:paraId="4D96FBC8" w15:done="0"/>
  <w15:commentEx w15:paraId="4B0052F0" w15:done="0"/>
  <w15:commentEx w15:paraId="51EE02E9" w15:done="0"/>
  <w15:commentEx w15:paraId="30F1246A" w15:done="0"/>
  <w15:commentEx w15:paraId="60366E3D" w15:done="0"/>
  <w15:commentEx w15:paraId="405AB656" w15:done="0"/>
  <w15:commentEx w15:paraId="0163EBDE" w15:done="0"/>
  <w15:commentEx w15:paraId="668E5193" w15:done="0"/>
  <w15:commentEx w15:paraId="01FA39ED" w15:done="0"/>
  <w15:commentEx w15:paraId="15BB5179" w15:done="0"/>
  <w15:commentEx w15:paraId="29FBFCEB" w15:done="0"/>
  <w15:commentEx w15:paraId="03671A01" w15:paraIdParent="29FBFCEB" w15:done="0"/>
  <w15:commentEx w15:paraId="65228D88" w15:done="0"/>
  <w15:commentEx w15:paraId="6869B537" w15:done="0"/>
  <w15:commentEx w15:paraId="0964AFE7" w15:done="0"/>
  <w15:commentEx w15:paraId="1737D01E" w15:done="0"/>
  <w15:commentEx w15:paraId="16900F51" w15:done="0"/>
  <w15:commentEx w15:paraId="27124EFB" w15:done="0"/>
  <w15:commentEx w15:paraId="46AA18F7" w15:done="0"/>
  <w15:commentEx w15:paraId="7774BA1E" w15:done="0"/>
  <w15:commentEx w15:paraId="06AD1976" w15:done="0"/>
  <w15:commentEx w15:paraId="4602CB30" w15:done="0"/>
  <w15:commentEx w15:paraId="477C27C5" w15:done="0"/>
  <w15:commentEx w15:paraId="760805D1" w15:done="0"/>
  <w15:commentEx w15:paraId="245DE154" w15:done="0"/>
  <w15:commentEx w15:paraId="3EC2DFE2" w15:done="0"/>
  <w15:commentEx w15:paraId="6CBCC538" w15:done="0"/>
  <w15:commentEx w15:paraId="2FC264C7" w15:done="0"/>
  <w15:commentEx w15:paraId="49BA8C51" w15:done="0"/>
  <w15:commentEx w15:paraId="5CC26B4D" w15:done="0"/>
  <w15:commentEx w15:paraId="7AE726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40647" w16cex:dateUtc="2021-10-03T14:36:00Z"/>
  <w16cex:commentExtensible w16cex:durableId="25040666" w16cex:dateUtc="2021-10-03T14:37:00Z"/>
  <w16cex:commentExtensible w16cex:durableId="25040683" w16cex:dateUtc="2021-10-03T14:37:00Z"/>
  <w16cex:commentExtensible w16cex:durableId="2504069E" w16cex:dateUtc="2021-10-03T14:38:00Z"/>
  <w16cex:commentExtensible w16cex:durableId="250406BA" w16cex:dateUtc="2021-10-03T14:38:00Z"/>
  <w16cex:commentExtensible w16cex:durableId="250406DE" w16cex:dateUtc="2021-10-03T14:39:00Z"/>
  <w16cex:commentExtensible w16cex:durableId="25040701" w16cex:dateUtc="2021-10-03T14:40:00Z"/>
  <w16cex:commentExtensible w16cex:durableId="2504071E" w16cex:dateUtc="2021-10-03T14:40:00Z"/>
  <w16cex:commentExtensible w16cex:durableId="25040741" w16cex:dateUtc="2021-10-03T14:41:00Z"/>
  <w16cex:commentExtensible w16cex:durableId="250407D7" w16cex:dateUtc="2021-10-03T14:43:00Z"/>
  <w16cex:commentExtensible w16cex:durableId="250407A5" w16cex:dateUtc="2021-10-03T14:42:00Z"/>
  <w16cex:commentExtensible w16cex:durableId="250407F9" w16cex:dateUtc="2021-10-03T14:44:00Z"/>
  <w16cex:commentExtensible w16cex:durableId="25040815" w16cex:dateUtc="2021-10-03T14:44:00Z"/>
  <w16cex:commentExtensible w16cex:durableId="25040832" w16cex:dateUtc="2021-10-03T14:45:00Z"/>
  <w16cex:commentExtensible w16cex:durableId="25040854" w16cex:dateUtc="2021-10-03T14:45:00Z"/>
  <w16cex:commentExtensible w16cex:durableId="250408C8" w16cex:dateUtc="2021-10-03T14:47:00Z"/>
  <w16cex:commentExtensible w16cex:durableId="25040871" w16cex:dateUtc="2021-10-03T14:46:00Z"/>
  <w16cex:commentExtensible w16cex:durableId="250408F2" w16cex:dateUtc="2021-10-03T14:48:00Z"/>
  <w16cex:commentExtensible w16cex:durableId="2504091B" w16cex:dateUtc="2021-10-03T14:48:00Z"/>
  <w16cex:commentExtensible w16cex:durableId="25040A3E" w16cex:dateUtc="2021-10-03T14:53:00Z"/>
  <w16cex:commentExtensible w16cex:durableId="25040968" w16cex:dateUtc="2021-10-03T14:50:00Z"/>
  <w16cex:commentExtensible w16cex:durableId="250409A8" w16cex:dateUtc="2021-10-03T14:51:00Z"/>
  <w16cex:commentExtensible w16cex:durableId="25040A12" w16cex:dateUtc="2021-10-03T14:53:00Z"/>
  <w16cex:commentExtensible w16cex:durableId="25040A6B" w16cex:dateUtc="2021-10-03T14:54:00Z"/>
  <w16cex:commentExtensible w16cex:durableId="25040AB0" w16cex:dateUtc="2021-10-03T14:55:00Z"/>
  <w16cex:commentExtensible w16cex:durableId="25040AF9" w16cex:dateUtc="2021-10-03T14:56:00Z"/>
  <w16cex:commentExtensible w16cex:durableId="25040B5B" w16cex:dateUtc="2021-10-03T14:58:00Z"/>
  <w16cex:commentExtensible w16cex:durableId="25040BA3" w16cex:dateUtc="2021-10-03T14:59:00Z"/>
  <w16cex:commentExtensible w16cex:durableId="25040BB3" w16cex:dateUtc="2021-10-03T15:00:00Z"/>
  <w16cex:commentExtensible w16cex:durableId="25040BED" w16cex:dateUtc="2021-10-03T15:01:00Z"/>
  <w16cex:commentExtensible w16cex:durableId="25040C1E" w16cex:dateUtc="2021-10-03T15:01:00Z"/>
  <w16cex:commentExtensible w16cex:durableId="25040C37" w16cex:dateUtc="2021-10-03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54782B" w16cid:durableId="25040647"/>
  <w16cid:commentId w16cid:paraId="4D96FBC8" w16cid:durableId="25040666"/>
  <w16cid:commentId w16cid:paraId="4B0052F0" w16cid:durableId="25040683"/>
  <w16cid:commentId w16cid:paraId="51EE02E9" w16cid:durableId="2504069E"/>
  <w16cid:commentId w16cid:paraId="30F1246A" w16cid:durableId="250406BA"/>
  <w16cid:commentId w16cid:paraId="60366E3D" w16cid:durableId="250406DE"/>
  <w16cid:commentId w16cid:paraId="405AB656" w16cid:durableId="25040701"/>
  <w16cid:commentId w16cid:paraId="0163EBDE" w16cid:durableId="2504071E"/>
  <w16cid:commentId w16cid:paraId="668E5193" w16cid:durableId="25040741"/>
  <w16cid:commentId w16cid:paraId="01FA39ED" w16cid:durableId="250407D7"/>
  <w16cid:commentId w16cid:paraId="15BB5179" w16cid:durableId="250407A5"/>
  <w16cid:commentId w16cid:paraId="29FBFCEB" w16cid:durableId="250407F9"/>
  <w16cid:commentId w16cid:paraId="03671A01" w16cid:durableId="25040815"/>
  <w16cid:commentId w16cid:paraId="65228D88" w16cid:durableId="25040832"/>
  <w16cid:commentId w16cid:paraId="6869B537" w16cid:durableId="25040854"/>
  <w16cid:commentId w16cid:paraId="0964AFE7" w16cid:durableId="250408C8"/>
  <w16cid:commentId w16cid:paraId="1737D01E" w16cid:durableId="25040871"/>
  <w16cid:commentId w16cid:paraId="16900F51" w16cid:durableId="250408F2"/>
  <w16cid:commentId w16cid:paraId="27124EFB" w16cid:durableId="2504091B"/>
  <w16cid:commentId w16cid:paraId="46AA18F7" w16cid:durableId="25040A3E"/>
  <w16cid:commentId w16cid:paraId="7774BA1E" w16cid:durableId="25040968"/>
  <w16cid:commentId w16cid:paraId="06AD1976" w16cid:durableId="250409A8"/>
  <w16cid:commentId w16cid:paraId="4602CB30" w16cid:durableId="25040A12"/>
  <w16cid:commentId w16cid:paraId="477C27C5" w16cid:durableId="25040A6B"/>
  <w16cid:commentId w16cid:paraId="760805D1" w16cid:durableId="25040AB0"/>
  <w16cid:commentId w16cid:paraId="245DE154" w16cid:durableId="25040AF9"/>
  <w16cid:commentId w16cid:paraId="3EC2DFE2" w16cid:durableId="25040B5B"/>
  <w16cid:commentId w16cid:paraId="6CBCC538" w16cid:durableId="25040BA3"/>
  <w16cid:commentId w16cid:paraId="2FC264C7" w16cid:durableId="25040BB3"/>
  <w16cid:commentId w16cid:paraId="49BA8C51" w16cid:durableId="25040BED"/>
  <w16cid:commentId w16cid:paraId="5CC26B4D" w16cid:durableId="25040C1E"/>
  <w16cid:commentId w16cid:paraId="7AE7264D" w16cid:durableId="25040C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885B1" w14:textId="77777777" w:rsidR="00300206" w:rsidRDefault="00300206" w:rsidP="00797081">
      <w:pPr>
        <w:spacing w:line="240" w:lineRule="auto"/>
      </w:pPr>
      <w:r>
        <w:separator/>
      </w:r>
    </w:p>
  </w:endnote>
  <w:endnote w:type="continuationSeparator" w:id="0">
    <w:p w14:paraId="1AF9F7DB" w14:textId="77777777" w:rsidR="00300206" w:rsidRDefault="00300206" w:rsidP="00797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308486"/>
      <w:docPartObj>
        <w:docPartGallery w:val="Page Numbers (Bottom of Page)"/>
        <w:docPartUnique/>
      </w:docPartObj>
    </w:sdtPr>
    <w:sdtEndPr>
      <w:rPr>
        <w:noProof/>
      </w:rPr>
    </w:sdtEndPr>
    <w:sdtContent>
      <w:p w14:paraId="21113D07" w14:textId="2EEFE18A" w:rsidR="0026471F" w:rsidRDefault="002647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440837417"/>
      <w:docPartObj>
        <w:docPartGallery w:val="Page Numbers (Bottom of Page)"/>
        <w:docPartUnique/>
      </w:docPartObj>
    </w:sdtPr>
    <w:sdtEndPr>
      <w:rPr>
        <w:noProof/>
      </w:rPr>
    </w:sdtEndPr>
    <w:sdtContent>
      <w:p w14:paraId="0EA3D053" w14:textId="4BE96D35" w:rsidR="003E33AA" w:rsidRPr="00DE7694" w:rsidRDefault="003E33AA">
        <w:pPr>
          <w:pStyle w:val="Footer"/>
          <w:jc w:val="right"/>
          <w:rPr>
            <w:sz w:val="18"/>
            <w:szCs w:val="18"/>
          </w:rPr>
        </w:pPr>
        <w:r w:rsidRPr="00DE7694">
          <w:rPr>
            <w:sz w:val="18"/>
            <w:szCs w:val="18"/>
          </w:rPr>
          <w:fldChar w:fldCharType="begin"/>
        </w:r>
        <w:r w:rsidRPr="00DE7694">
          <w:rPr>
            <w:sz w:val="18"/>
            <w:szCs w:val="18"/>
          </w:rPr>
          <w:instrText xml:space="preserve"> PAGE   \* MERGEFORMAT </w:instrText>
        </w:r>
        <w:r w:rsidRPr="00DE7694">
          <w:rPr>
            <w:sz w:val="18"/>
            <w:szCs w:val="18"/>
          </w:rPr>
          <w:fldChar w:fldCharType="separate"/>
        </w:r>
        <w:r w:rsidRPr="00DE7694">
          <w:rPr>
            <w:noProof/>
            <w:sz w:val="18"/>
            <w:szCs w:val="18"/>
          </w:rPr>
          <w:t>2</w:t>
        </w:r>
        <w:r w:rsidRPr="00DE7694">
          <w:rPr>
            <w:noProof/>
            <w:sz w:val="18"/>
            <w:szCs w:val="18"/>
          </w:rPr>
          <w:fldChar w:fldCharType="end"/>
        </w:r>
      </w:p>
    </w:sdtContent>
  </w:sdt>
  <w:p w14:paraId="7B7E8172" w14:textId="434EFA8F" w:rsidR="0026471F" w:rsidRPr="00DE7694" w:rsidRDefault="003E33AA" w:rsidP="003E33AA">
    <w:pPr>
      <w:pStyle w:val="Footer"/>
      <w:ind w:right="440"/>
      <w:rPr>
        <w:sz w:val="18"/>
        <w:szCs w:val="18"/>
      </w:rPr>
    </w:pPr>
    <w:r w:rsidRPr="00DE7694">
      <w:rPr>
        <w:sz w:val="18"/>
        <w:szCs w:val="18"/>
      </w:rPr>
      <w:t>A Platform for Managing Security Evaluations - Project Proposal (Draft)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548457890"/>
      <w:docPartObj>
        <w:docPartGallery w:val="Page Numbers (Bottom of Page)"/>
        <w:docPartUnique/>
      </w:docPartObj>
    </w:sdtPr>
    <w:sdtEndPr>
      <w:rPr>
        <w:noProof/>
      </w:rPr>
    </w:sdtEndPr>
    <w:sdtContent>
      <w:p w14:paraId="1866DBE8" w14:textId="0903BE4B" w:rsidR="003E33AA" w:rsidRPr="00DE7694" w:rsidRDefault="003E33AA">
        <w:pPr>
          <w:pStyle w:val="Footer"/>
          <w:jc w:val="right"/>
          <w:rPr>
            <w:sz w:val="18"/>
            <w:szCs w:val="18"/>
          </w:rPr>
        </w:pPr>
        <w:r w:rsidRPr="00DE7694">
          <w:rPr>
            <w:sz w:val="18"/>
            <w:szCs w:val="18"/>
          </w:rPr>
          <w:fldChar w:fldCharType="begin"/>
        </w:r>
        <w:r w:rsidRPr="00DE7694">
          <w:rPr>
            <w:sz w:val="18"/>
            <w:szCs w:val="18"/>
          </w:rPr>
          <w:instrText xml:space="preserve"> PAGE   \* MERGEFORMAT </w:instrText>
        </w:r>
        <w:r w:rsidRPr="00DE7694">
          <w:rPr>
            <w:sz w:val="18"/>
            <w:szCs w:val="18"/>
          </w:rPr>
          <w:fldChar w:fldCharType="separate"/>
        </w:r>
        <w:r w:rsidRPr="00DE7694">
          <w:rPr>
            <w:noProof/>
            <w:sz w:val="18"/>
            <w:szCs w:val="18"/>
          </w:rPr>
          <w:t>2</w:t>
        </w:r>
        <w:r w:rsidRPr="00DE7694">
          <w:rPr>
            <w:noProof/>
            <w:sz w:val="18"/>
            <w:szCs w:val="18"/>
          </w:rPr>
          <w:fldChar w:fldCharType="end"/>
        </w:r>
      </w:p>
    </w:sdtContent>
  </w:sdt>
  <w:p w14:paraId="50823C1F" w14:textId="77777777" w:rsidR="003E33AA" w:rsidRPr="00DE7694" w:rsidRDefault="003E33AA" w:rsidP="003E33AA">
    <w:pPr>
      <w:pStyle w:val="Footer"/>
      <w:ind w:right="440"/>
      <w:rPr>
        <w:sz w:val="18"/>
        <w:szCs w:val="18"/>
      </w:rPr>
    </w:pPr>
    <w:r w:rsidRPr="00DE7694">
      <w:rPr>
        <w:sz w:val="18"/>
        <w:szCs w:val="18"/>
      </w:rPr>
      <w:t>A Platform for Managing Security Evaluations - Project Proposal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F4174" w14:textId="77777777" w:rsidR="00300206" w:rsidRDefault="00300206" w:rsidP="00797081">
      <w:pPr>
        <w:spacing w:line="240" w:lineRule="auto"/>
      </w:pPr>
      <w:r>
        <w:separator/>
      </w:r>
    </w:p>
  </w:footnote>
  <w:footnote w:type="continuationSeparator" w:id="0">
    <w:p w14:paraId="52A8C3DD" w14:textId="77777777" w:rsidR="00300206" w:rsidRDefault="00300206" w:rsidP="007970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A9C"/>
    <w:multiLevelType w:val="hybridMultilevel"/>
    <w:tmpl w:val="1D967ACE"/>
    <w:lvl w:ilvl="0" w:tplc="338C0EF4">
      <w:start w:val="1"/>
      <w:numFmt w:val="decimal"/>
      <w:lvlText w:val="%1."/>
      <w:lvlJc w:val="left"/>
      <w:pPr>
        <w:ind w:left="357"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E7E7B"/>
    <w:multiLevelType w:val="hybridMultilevel"/>
    <w:tmpl w:val="3340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B7BA5"/>
    <w:multiLevelType w:val="hybridMultilevel"/>
    <w:tmpl w:val="6090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67950"/>
    <w:multiLevelType w:val="hybridMultilevel"/>
    <w:tmpl w:val="8A58B638"/>
    <w:lvl w:ilvl="0" w:tplc="726069B4">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95F5E"/>
    <w:multiLevelType w:val="hybridMultilevel"/>
    <w:tmpl w:val="439AC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B237D"/>
    <w:multiLevelType w:val="hybridMultilevel"/>
    <w:tmpl w:val="13423524"/>
    <w:lvl w:ilvl="0" w:tplc="338C0EF4">
      <w:start w:val="1"/>
      <w:numFmt w:val="decimal"/>
      <w:lvlText w:val="%1."/>
      <w:lvlJc w:val="left"/>
      <w:pPr>
        <w:ind w:left="357"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918E5"/>
    <w:multiLevelType w:val="multilevel"/>
    <w:tmpl w:val="6090E02A"/>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Jaskolka">
    <w15:presenceInfo w15:providerId="AD" w15:userId="S::jasonjaskolka@cunet.carleton.ca::7ab0cfff-0dc8-4dcb-8dd6-f0ba97ff0f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1NDGyMDQyMDO3MDRQ0lEKTi0uzszPAykwrgUAkcuqmSwAAAA="/>
  </w:docVars>
  <w:rsids>
    <w:rsidRoot w:val="002151A8"/>
    <w:rsid w:val="00006B62"/>
    <w:rsid w:val="0002506E"/>
    <w:rsid w:val="000425A4"/>
    <w:rsid w:val="00042D86"/>
    <w:rsid w:val="0004620D"/>
    <w:rsid w:val="000732B9"/>
    <w:rsid w:val="00091019"/>
    <w:rsid w:val="000919F0"/>
    <w:rsid w:val="000A116D"/>
    <w:rsid w:val="000A4D0D"/>
    <w:rsid w:val="000B5B4E"/>
    <w:rsid w:val="000C23B1"/>
    <w:rsid w:val="000D5A9A"/>
    <w:rsid w:val="000D65AA"/>
    <w:rsid w:val="001108AC"/>
    <w:rsid w:val="001171A9"/>
    <w:rsid w:val="001302D0"/>
    <w:rsid w:val="001343FD"/>
    <w:rsid w:val="00140316"/>
    <w:rsid w:val="0014189B"/>
    <w:rsid w:val="001509FE"/>
    <w:rsid w:val="001650FE"/>
    <w:rsid w:val="00172916"/>
    <w:rsid w:val="00180C94"/>
    <w:rsid w:val="00183264"/>
    <w:rsid w:val="00187DD4"/>
    <w:rsid w:val="00192610"/>
    <w:rsid w:val="001B3A02"/>
    <w:rsid w:val="001B78D6"/>
    <w:rsid w:val="001C6C05"/>
    <w:rsid w:val="001D79BC"/>
    <w:rsid w:val="001E2106"/>
    <w:rsid w:val="002141E8"/>
    <w:rsid w:val="00214B5F"/>
    <w:rsid w:val="002151A8"/>
    <w:rsid w:val="00217E03"/>
    <w:rsid w:val="00225D22"/>
    <w:rsid w:val="002367BF"/>
    <w:rsid w:val="00245F62"/>
    <w:rsid w:val="0025241F"/>
    <w:rsid w:val="002548F7"/>
    <w:rsid w:val="0026471F"/>
    <w:rsid w:val="00274410"/>
    <w:rsid w:val="002839F9"/>
    <w:rsid w:val="002C3563"/>
    <w:rsid w:val="002D5BA7"/>
    <w:rsid w:val="002E072D"/>
    <w:rsid w:val="002E5B81"/>
    <w:rsid w:val="00300206"/>
    <w:rsid w:val="0032710C"/>
    <w:rsid w:val="00336B8F"/>
    <w:rsid w:val="00355163"/>
    <w:rsid w:val="003560CD"/>
    <w:rsid w:val="00385958"/>
    <w:rsid w:val="00393CED"/>
    <w:rsid w:val="003A1287"/>
    <w:rsid w:val="003B4C86"/>
    <w:rsid w:val="003B7FE7"/>
    <w:rsid w:val="003E33AA"/>
    <w:rsid w:val="003E44D0"/>
    <w:rsid w:val="00400F3C"/>
    <w:rsid w:val="00413954"/>
    <w:rsid w:val="00415A4D"/>
    <w:rsid w:val="00416982"/>
    <w:rsid w:val="00481420"/>
    <w:rsid w:val="004878B8"/>
    <w:rsid w:val="00490A59"/>
    <w:rsid w:val="004A46FB"/>
    <w:rsid w:val="004A4F39"/>
    <w:rsid w:val="004B6AA8"/>
    <w:rsid w:val="004C0FB8"/>
    <w:rsid w:val="004D1B43"/>
    <w:rsid w:val="004E2498"/>
    <w:rsid w:val="004E594E"/>
    <w:rsid w:val="004E66A6"/>
    <w:rsid w:val="004E6D69"/>
    <w:rsid w:val="004F3E67"/>
    <w:rsid w:val="004F57E8"/>
    <w:rsid w:val="004F7279"/>
    <w:rsid w:val="004F75C4"/>
    <w:rsid w:val="0050122C"/>
    <w:rsid w:val="00536A9C"/>
    <w:rsid w:val="00544547"/>
    <w:rsid w:val="00554C49"/>
    <w:rsid w:val="00564076"/>
    <w:rsid w:val="005654D8"/>
    <w:rsid w:val="00573EBA"/>
    <w:rsid w:val="00582E05"/>
    <w:rsid w:val="00587856"/>
    <w:rsid w:val="00592CE4"/>
    <w:rsid w:val="00596CBA"/>
    <w:rsid w:val="005A4E05"/>
    <w:rsid w:val="005A4ECA"/>
    <w:rsid w:val="005B1B0D"/>
    <w:rsid w:val="005B34AD"/>
    <w:rsid w:val="005E3BC5"/>
    <w:rsid w:val="005F0C36"/>
    <w:rsid w:val="005F650F"/>
    <w:rsid w:val="005F74D0"/>
    <w:rsid w:val="00621C14"/>
    <w:rsid w:val="006234C4"/>
    <w:rsid w:val="00630A6A"/>
    <w:rsid w:val="00653597"/>
    <w:rsid w:val="00663E59"/>
    <w:rsid w:val="006700B7"/>
    <w:rsid w:val="00671E57"/>
    <w:rsid w:val="0068503A"/>
    <w:rsid w:val="00693E38"/>
    <w:rsid w:val="006A0D9B"/>
    <w:rsid w:val="006C1447"/>
    <w:rsid w:val="006C7EE3"/>
    <w:rsid w:val="006D0F5E"/>
    <w:rsid w:val="006D3D00"/>
    <w:rsid w:val="006D4A7A"/>
    <w:rsid w:val="006D4C2D"/>
    <w:rsid w:val="006E2BE4"/>
    <w:rsid w:val="006F34F6"/>
    <w:rsid w:val="00707834"/>
    <w:rsid w:val="0072087A"/>
    <w:rsid w:val="007243B8"/>
    <w:rsid w:val="007367ED"/>
    <w:rsid w:val="00740C1C"/>
    <w:rsid w:val="007559C5"/>
    <w:rsid w:val="00756934"/>
    <w:rsid w:val="007739F2"/>
    <w:rsid w:val="007744AB"/>
    <w:rsid w:val="00797081"/>
    <w:rsid w:val="007A41EF"/>
    <w:rsid w:val="007A6AA8"/>
    <w:rsid w:val="007B7A9F"/>
    <w:rsid w:val="007C15E9"/>
    <w:rsid w:val="007C40B7"/>
    <w:rsid w:val="007D3BFB"/>
    <w:rsid w:val="007E1D9F"/>
    <w:rsid w:val="007F0096"/>
    <w:rsid w:val="007F6A3E"/>
    <w:rsid w:val="008040FE"/>
    <w:rsid w:val="0080489B"/>
    <w:rsid w:val="00822697"/>
    <w:rsid w:val="0082355A"/>
    <w:rsid w:val="00831994"/>
    <w:rsid w:val="00832533"/>
    <w:rsid w:val="008410DB"/>
    <w:rsid w:val="00850FAC"/>
    <w:rsid w:val="00855C6B"/>
    <w:rsid w:val="00884988"/>
    <w:rsid w:val="00890AC6"/>
    <w:rsid w:val="008957BE"/>
    <w:rsid w:val="008A68F0"/>
    <w:rsid w:val="008F10FF"/>
    <w:rsid w:val="008F1C77"/>
    <w:rsid w:val="008F2030"/>
    <w:rsid w:val="00921119"/>
    <w:rsid w:val="00924E3F"/>
    <w:rsid w:val="009455BF"/>
    <w:rsid w:val="00951363"/>
    <w:rsid w:val="00954249"/>
    <w:rsid w:val="009777B8"/>
    <w:rsid w:val="00990DAC"/>
    <w:rsid w:val="009B1DEA"/>
    <w:rsid w:val="009F7A1C"/>
    <w:rsid w:val="00A20E11"/>
    <w:rsid w:val="00A31BAD"/>
    <w:rsid w:val="00A40C10"/>
    <w:rsid w:val="00A4312B"/>
    <w:rsid w:val="00A438AC"/>
    <w:rsid w:val="00A44EDF"/>
    <w:rsid w:val="00A4680C"/>
    <w:rsid w:val="00A5595D"/>
    <w:rsid w:val="00A81B66"/>
    <w:rsid w:val="00A9218E"/>
    <w:rsid w:val="00A97A9A"/>
    <w:rsid w:val="00AA43AA"/>
    <w:rsid w:val="00AB1A58"/>
    <w:rsid w:val="00AB6F31"/>
    <w:rsid w:val="00AD500F"/>
    <w:rsid w:val="00B1558D"/>
    <w:rsid w:val="00B16846"/>
    <w:rsid w:val="00B3643E"/>
    <w:rsid w:val="00B60C04"/>
    <w:rsid w:val="00B73529"/>
    <w:rsid w:val="00B8023B"/>
    <w:rsid w:val="00B9503D"/>
    <w:rsid w:val="00BB56F4"/>
    <w:rsid w:val="00BC0BE7"/>
    <w:rsid w:val="00BC19B3"/>
    <w:rsid w:val="00BD1EA1"/>
    <w:rsid w:val="00BE1280"/>
    <w:rsid w:val="00BE1DFB"/>
    <w:rsid w:val="00BE2B26"/>
    <w:rsid w:val="00BF3FA4"/>
    <w:rsid w:val="00C13810"/>
    <w:rsid w:val="00C21885"/>
    <w:rsid w:val="00C229D3"/>
    <w:rsid w:val="00C2413C"/>
    <w:rsid w:val="00C272BA"/>
    <w:rsid w:val="00C3715F"/>
    <w:rsid w:val="00C405CD"/>
    <w:rsid w:val="00C60415"/>
    <w:rsid w:val="00C83422"/>
    <w:rsid w:val="00C91F6E"/>
    <w:rsid w:val="00CA37CB"/>
    <w:rsid w:val="00CA6C2F"/>
    <w:rsid w:val="00CD042B"/>
    <w:rsid w:val="00CD13CA"/>
    <w:rsid w:val="00CE3E5B"/>
    <w:rsid w:val="00CF307E"/>
    <w:rsid w:val="00CF4382"/>
    <w:rsid w:val="00CF7556"/>
    <w:rsid w:val="00D43A1E"/>
    <w:rsid w:val="00D50E16"/>
    <w:rsid w:val="00D7521C"/>
    <w:rsid w:val="00D8217F"/>
    <w:rsid w:val="00D87FDB"/>
    <w:rsid w:val="00DB0096"/>
    <w:rsid w:val="00DB1531"/>
    <w:rsid w:val="00DB2C52"/>
    <w:rsid w:val="00DC5E7E"/>
    <w:rsid w:val="00DD14E8"/>
    <w:rsid w:val="00DD1863"/>
    <w:rsid w:val="00DD285E"/>
    <w:rsid w:val="00DD5228"/>
    <w:rsid w:val="00DE7694"/>
    <w:rsid w:val="00DF68CE"/>
    <w:rsid w:val="00E1123B"/>
    <w:rsid w:val="00E16351"/>
    <w:rsid w:val="00E16C3B"/>
    <w:rsid w:val="00E2165D"/>
    <w:rsid w:val="00E40E0D"/>
    <w:rsid w:val="00E55A1A"/>
    <w:rsid w:val="00E64C5F"/>
    <w:rsid w:val="00E96310"/>
    <w:rsid w:val="00EB4772"/>
    <w:rsid w:val="00EC101A"/>
    <w:rsid w:val="00ED3A55"/>
    <w:rsid w:val="00EE2D9B"/>
    <w:rsid w:val="00EE5907"/>
    <w:rsid w:val="00EF7D35"/>
    <w:rsid w:val="00F00DFD"/>
    <w:rsid w:val="00F074C0"/>
    <w:rsid w:val="00F11837"/>
    <w:rsid w:val="00F17D3A"/>
    <w:rsid w:val="00F24ABB"/>
    <w:rsid w:val="00F25726"/>
    <w:rsid w:val="00F47744"/>
    <w:rsid w:val="00F64B2F"/>
    <w:rsid w:val="00F70064"/>
    <w:rsid w:val="00F723DB"/>
    <w:rsid w:val="00F77C8F"/>
    <w:rsid w:val="00F948A0"/>
    <w:rsid w:val="00FA6F05"/>
    <w:rsid w:val="00FB59B8"/>
    <w:rsid w:val="00FD56D9"/>
    <w:rsid w:val="00FD61E1"/>
    <w:rsid w:val="00FE72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DA1D4"/>
  <w15:chartTrackingRefBased/>
  <w15:docId w15:val="{516D7CDD-984C-4A7F-B012-2CA66E23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D22"/>
    <w:pPr>
      <w:spacing w:after="0" w:line="276" w:lineRule="auto"/>
    </w:pPr>
    <w:rPr>
      <w:rFonts w:ascii="Arial" w:eastAsia="Arial" w:hAnsi="Arial" w:cs="Arial"/>
      <w:bCs w:val="0"/>
      <w:color w:val="auto"/>
      <w:lang w:val="en"/>
    </w:rPr>
  </w:style>
  <w:style w:type="paragraph" w:styleId="Heading1">
    <w:name w:val="heading 1"/>
    <w:basedOn w:val="Normal"/>
    <w:next w:val="Normal"/>
    <w:link w:val="Heading1Char"/>
    <w:uiPriority w:val="9"/>
    <w:qFormat/>
    <w:rsid w:val="004814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1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727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7E8"/>
    <w:pPr>
      <w:ind w:left="720"/>
      <w:contextualSpacing/>
    </w:pPr>
  </w:style>
  <w:style w:type="character" w:customStyle="1" w:styleId="Heading1Char">
    <w:name w:val="Heading 1 Char"/>
    <w:basedOn w:val="DefaultParagraphFont"/>
    <w:link w:val="Heading1"/>
    <w:uiPriority w:val="9"/>
    <w:rsid w:val="00481420"/>
    <w:rPr>
      <w:rFonts w:asciiTheme="majorHAnsi" w:eastAsiaTheme="majorEastAsia" w:hAnsiTheme="majorHAnsi" w:cstheme="majorBidi"/>
      <w:bCs w:val="0"/>
      <w:color w:val="2F5496" w:themeColor="accent1" w:themeShade="BF"/>
      <w:sz w:val="32"/>
      <w:szCs w:val="32"/>
      <w:lang w:val="en"/>
    </w:rPr>
  </w:style>
  <w:style w:type="character" w:customStyle="1" w:styleId="Heading2Char">
    <w:name w:val="Heading 2 Char"/>
    <w:basedOn w:val="DefaultParagraphFont"/>
    <w:link w:val="Heading2"/>
    <w:uiPriority w:val="9"/>
    <w:semiHidden/>
    <w:rsid w:val="00E2165D"/>
    <w:rPr>
      <w:rFonts w:asciiTheme="majorHAnsi" w:eastAsiaTheme="majorEastAsia" w:hAnsiTheme="majorHAnsi" w:cstheme="majorBidi"/>
      <w:bCs w:val="0"/>
      <w:color w:val="2F5496" w:themeColor="accent1" w:themeShade="BF"/>
      <w:sz w:val="26"/>
      <w:szCs w:val="26"/>
      <w:lang w:val="en"/>
    </w:rPr>
  </w:style>
  <w:style w:type="paragraph" w:styleId="TOCHeading">
    <w:name w:val="TOC Heading"/>
    <w:basedOn w:val="Heading1"/>
    <w:next w:val="Normal"/>
    <w:uiPriority w:val="39"/>
    <w:unhideWhenUsed/>
    <w:qFormat/>
    <w:rsid w:val="00CF4382"/>
    <w:pPr>
      <w:spacing w:line="259" w:lineRule="auto"/>
      <w:outlineLvl w:val="9"/>
    </w:pPr>
    <w:rPr>
      <w:lang w:val="en-US" w:eastAsia="en-US"/>
    </w:rPr>
  </w:style>
  <w:style w:type="paragraph" w:styleId="TOC1">
    <w:name w:val="toc 1"/>
    <w:basedOn w:val="Normal"/>
    <w:next w:val="Normal"/>
    <w:autoRedefine/>
    <w:uiPriority w:val="39"/>
    <w:unhideWhenUsed/>
    <w:rsid w:val="00CF4382"/>
    <w:pPr>
      <w:spacing w:after="100"/>
    </w:pPr>
  </w:style>
  <w:style w:type="paragraph" w:styleId="TOC2">
    <w:name w:val="toc 2"/>
    <w:basedOn w:val="Normal"/>
    <w:next w:val="Normal"/>
    <w:autoRedefine/>
    <w:uiPriority w:val="39"/>
    <w:unhideWhenUsed/>
    <w:rsid w:val="00CF4382"/>
    <w:pPr>
      <w:spacing w:after="100"/>
      <w:ind w:left="220"/>
    </w:pPr>
  </w:style>
  <w:style w:type="character" w:styleId="Hyperlink">
    <w:name w:val="Hyperlink"/>
    <w:basedOn w:val="DefaultParagraphFont"/>
    <w:uiPriority w:val="99"/>
    <w:unhideWhenUsed/>
    <w:rsid w:val="00CF4382"/>
    <w:rPr>
      <w:color w:val="0563C1" w:themeColor="hyperlink"/>
      <w:u w:val="single"/>
    </w:rPr>
  </w:style>
  <w:style w:type="paragraph" w:styleId="Header">
    <w:name w:val="header"/>
    <w:basedOn w:val="Normal"/>
    <w:link w:val="HeaderChar"/>
    <w:uiPriority w:val="99"/>
    <w:unhideWhenUsed/>
    <w:rsid w:val="00797081"/>
    <w:pPr>
      <w:tabs>
        <w:tab w:val="center" w:pos="4320"/>
        <w:tab w:val="right" w:pos="8640"/>
      </w:tabs>
      <w:spacing w:line="240" w:lineRule="auto"/>
    </w:pPr>
  </w:style>
  <w:style w:type="character" w:customStyle="1" w:styleId="HeaderChar">
    <w:name w:val="Header Char"/>
    <w:basedOn w:val="DefaultParagraphFont"/>
    <w:link w:val="Header"/>
    <w:uiPriority w:val="99"/>
    <w:rsid w:val="00797081"/>
    <w:rPr>
      <w:rFonts w:ascii="Arial" w:eastAsia="Arial" w:hAnsi="Arial" w:cs="Arial"/>
      <w:bCs w:val="0"/>
      <w:color w:val="auto"/>
      <w:lang w:val="en"/>
    </w:rPr>
  </w:style>
  <w:style w:type="paragraph" w:styleId="Footer">
    <w:name w:val="footer"/>
    <w:basedOn w:val="Normal"/>
    <w:link w:val="FooterChar"/>
    <w:uiPriority w:val="99"/>
    <w:unhideWhenUsed/>
    <w:rsid w:val="00797081"/>
    <w:pPr>
      <w:tabs>
        <w:tab w:val="center" w:pos="4320"/>
        <w:tab w:val="right" w:pos="8640"/>
      </w:tabs>
      <w:spacing w:line="240" w:lineRule="auto"/>
    </w:pPr>
  </w:style>
  <w:style w:type="character" w:customStyle="1" w:styleId="FooterChar">
    <w:name w:val="Footer Char"/>
    <w:basedOn w:val="DefaultParagraphFont"/>
    <w:link w:val="Footer"/>
    <w:uiPriority w:val="99"/>
    <w:rsid w:val="00797081"/>
    <w:rPr>
      <w:rFonts w:ascii="Arial" w:eastAsia="Arial" w:hAnsi="Arial" w:cs="Arial"/>
      <w:bCs w:val="0"/>
      <w:color w:val="auto"/>
      <w:lang w:val="en"/>
    </w:rPr>
  </w:style>
  <w:style w:type="character" w:customStyle="1" w:styleId="Heading3Char">
    <w:name w:val="Heading 3 Char"/>
    <w:basedOn w:val="DefaultParagraphFont"/>
    <w:link w:val="Heading3"/>
    <w:uiPriority w:val="9"/>
    <w:semiHidden/>
    <w:rsid w:val="004F7279"/>
    <w:rPr>
      <w:rFonts w:asciiTheme="majorHAnsi" w:eastAsiaTheme="majorEastAsia" w:hAnsiTheme="majorHAnsi" w:cstheme="majorBidi"/>
      <w:bCs w:val="0"/>
      <w:color w:val="1F3763" w:themeColor="accent1" w:themeShade="7F"/>
      <w:sz w:val="24"/>
      <w:szCs w:val="24"/>
      <w:lang w:val="en"/>
    </w:rPr>
  </w:style>
  <w:style w:type="paragraph" w:styleId="TOC3">
    <w:name w:val="toc 3"/>
    <w:basedOn w:val="Normal"/>
    <w:next w:val="Normal"/>
    <w:autoRedefine/>
    <w:uiPriority w:val="39"/>
    <w:unhideWhenUsed/>
    <w:rsid w:val="00921119"/>
    <w:pPr>
      <w:spacing w:after="100"/>
      <w:ind w:left="440"/>
    </w:pPr>
  </w:style>
  <w:style w:type="paragraph" w:styleId="Bibliography">
    <w:name w:val="Bibliography"/>
    <w:basedOn w:val="Normal"/>
    <w:next w:val="Normal"/>
    <w:uiPriority w:val="37"/>
    <w:unhideWhenUsed/>
    <w:rsid w:val="008410DB"/>
  </w:style>
  <w:style w:type="character" w:styleId="CommentReference">
    <w:name w:val="annotation reference"/>
    <w:basedOn w:val="DefaultParagraphFont"/>
    <w:uiPriority w:val="99"/>
    <w:semiHidden/>
    <w:unhideWhenUsed/>
    <w:rsid w:val="00C3715F"/>
    <w:rPr>
      <w:sz w:val="16"/>
      <w:szCs w:val="16"/>
    </w:rPr>
  </w:style>
  <w:style w:type="paragraph" w:styleId="CommentText">
    <w:name w:val="annotation text"/>
    <w:basedOn w:val="Normal"/>
    <w:link w:val="CommentTextChar"/>
    <w:uiPriority w:val="99"/>
    <w:unhideWhenUsed/>
    <w:rsid w:val="00C3715F"/>
    <w:pPr>
      <w:spacing w:line="240" w:lineRule="auto"/>
    </w:pPr>
    <w:rPr>
      <w:sz w:val="20"/>
      <w:szCs w:val="20"/>
    </w:rPr>
  </w:style>
  <w:style w:type="character" w:customStyle="1" w:styleId="CommentTextChar">
    <w:name w:val="Comment Text Char"/>
    <w:basedOn w:val="DefaultParagraphFont"/>
    <w:link w:val="CommentText"/>
    <w:uiPriority w:val="99"/>
    <w:rsid w:val="00C3715F"/>
    <w:rPr>
      <w:rFonts w:ascii="Arial" w:eastAsia="Arial" w:hAnsi="Arial" w:cs="Arial"/>
      <w:bCs w:val="0"/>
      <w:color w:val="auto"/>
      <w:sz w:val="20"/>
      <w:szCs w:val="20"/>
      <w:lang w:val="en"/>
    </w:rPr>
  </w:style>
  <w:style w:type="paragraph" w:styleId="CommentSubject">
    <w:name w:val="annotation subject"/>
    <w:basedOn w:val="CommentText"/>
    <w:next w:val="CommentText"/>
    <w:link w:val="CommentSubjectChar"/>
    <w:uiPriority w:val="99"/>
    <w:semiHidden/>
    <w:unhideWhenUsed/>
    <w:rsid w:val="00C3715F"/>
    <w:rPr>
      <w:b/>
      <w:bCs/>
    </w:rPr>
  </w:style>
  <w:style w:type="character" w:customStyle="1" w:styleId="CommentSubjectChar">
    <w:name w:val="Comment Subject Char"/>
    <w:basedOn w:val="CommentTextChar"/>
    <w:link w:val="CommentSubject"/>
    <w:uiPriority w:val="99"/>
    <w:semiHidden/>
    <w:rsid w:val="00C3715F"/>
    <w:rPr>
      <w:rFonts w:ascii="Arial" w:eastAsia="Arial" w:hAnsi="Arial" w:cs="Arial"/>
      <w:b/>
      <w:bCs/>
      <w:color w:val="auto"/>
      <w:sz w:val="20"/>
      <w:szCs w:val="20"/>
      <w:lang w:val="en"/>
    </w:rPr>
  </w:style>
  <w:style w:type="numbering" w:customStyle="1" w:styleId="CurrentList1">
    <w:name w:val="Current List1"/>
    <w:uiPriority w:val="99"/>
    <w:rsid w:val="00C3715F"/>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7541">
      <w:bodyDiv w:val="1"/>
      <w:marLeft w:val="0"/>
      <w:marRight w:val="0"/>
      <w:marTop w:val="0"/>
      <w:marBottom w:val="0"/>
      <w:divBdr>
        <w:top w:val="none" w:sz="0" w:space="0" w:color="auto"/>
        <w:left w:val="none" w:sz="0" w:space="0" w:color="auto"/>
        <w:bottom w:val="none" w:sz="0" w:space="0" w:color="auto"/>
        <w:right w:val="none" w:sz="0" w:space="0" w:color="auto"/>
      </w:divBdr>
    </w:div>
    <w:div w:id="433793749">
      <w:bodyDiv w:val="1"/>
      <w:marLeft w:val="0"/>
      <w:marRight w:val="0"/>
      <w:marTop w:val="0"/>
      <w:marBottom w:val="0"/>
      <w:divBdr>
        <w:top w:val="none" w:sz="0" w:space="0" w:color="auto"/>
        <w:left w:val="none" w:sz="0" w:space="0" w:color="auto"/>
        <w:bottom w:val="none" w:sz="0" w:space="0" w:color="auto"/>
        <w:right w:val="none" w:sz="0" w:space="0" w:color="auto"/>
      </w:divBdr>
    </w:div>
    <w:div w:id="741489783">
      <w:bodyDiv w:val="1"/>
      <w:marLeft w:val="0"/>
      <w:marRight w:val="0"/>
      <w:marTop w:val="0"/>
      <w:marBottom w:val="0"/>
      <w:divBdr>
        <w:top w:val="none" w:sz="0" w:space="0" w:color="auto"/>
        <w:left w:val="none" w:sz="0" w:space="0" w:color="auto"/>
        <w:bottom w:val="none" w:sz="0" w:space="0" w:color="auto"/>
        <w:right w:val="none" w:sz="0" w:space="0" w:color="auto"/>
      </w:divBdr>
    </w:div>
    <w:div w:id="852300058">
      <w:bodyDiv w:val="1"/>
      <w:marLeft w:val="0"/>
      <w:marRight w:val="0"/>
      <w:marTop w:val="0"/>
      <w:marBottom w:val="0"/>
      <w:divBdr>
        <w:top w:val="none" w:sz="0" w:space="0" w:color="auto"/>
        <w:left w:val="none" w:sz="0" w:space="0" w:color="auto"/>
        <w:bottom w:val="none" w:sz="0" w:space="0" w:color="auto"/>
        <w:right w:val="none" w:sz="0" w:space="0" w:color="auto"/>
      </w:divBdr>
    </w:div>
    <w:div w:id="885609329">
      <w:bodyDiv w:val="1"/>
      <w:marLeft w:val="0"/>
      <w:marRight w:val="0"/>
      <w:marTop w:val="0"/>
      <w:marBottom w:val="0"/>
      <w:divBdr>
        <w:top w:val="none" w:sz="0" w:space="0" w:color="auto"/>
        <w:left w:val="none" w:sz="0" w:space="0" w:color="auto"/>
        <w:bottom w:val="none" w:sz="0" w:space="0" w:color="auto"/>
        <w:right w:val="none" w:sz="0" w:space="0" w:color="auto"/>
      </w:divBdr>
    </w:div>
    <w:div w:id="981033554">
      <w:bodyDiv w:val="1"/>
      <w:marLeft w:val="0"/>
      <w:marRight w:val="0"/>
      <w:marTop w:val="0"/>
      <w:marBottom w:val="0"/>
      <w:divBdr>
        <w:top w:val="none" w:sz="0" w:space="0" w:color="auto"/>
        <w:left w:val="none" w:sz="0" w:space="0" w:color="auto"/>
        <w:bottom w:val="none" w:sz="0" w:space="0" w:color="auto"/>
        <w:right w:val="none" w:sz="0" w:space="0" w:color="auto"/>
      </w:divBdr>
    </w:div>
    <w:div w:id="1004170312">
      <w:bodyDiv w:val="1"/>
      <w:marLeft w:val="0"/>
      <w:marRight w:val="0"/>
      <w:marTop w:val="0"/>
      <w:marBottom w:val="0"/>
      <w:divBdr>
        <w:top w:val="none" w:sz="0" w:space="0" w:color="auto"/>
        <w:left w:val="none" w:sz="0" w:space="0" w:color="auto"/>
        <w:bottom w:val="none" w:sz="0" w:space="0" w:color="auto"/>
        <w:right w:val="none" w:sz="0" w:space="0" w:color="auto"/>
      </w:divBdr>
    </w:div>
    <w:div w:id="1090656823">
      <w:bodyDiv w:val="1"/>
      <w:marLeft w:val="0"/>
      <w:marRight w:val="0"/>
      <w:marTop w:val="0"/>
      <w:marBottom w:val="0"/>
      <w:divBdr>
        <w:top w:val="none" w:sz="0" w:space="0" w:color="auto"/>
        <w:left w:val="none" w:sz="0" w:space="0" w:color="auto"/>
        <w:bottom w:val="none" w:sz="0" w:space="0" w:color="auto"/>
        <w:right w:val="none" w:sz="0" w:space="0" w:color="auto"/>
      </w:divBdr>
    </w:div>
    <w:div w:id="1309095657">
      <w:bodyDiv w:val="1"/>
      <w:marLeft w:val="0"/>
      <w:marRight w:val="0"/>
      <w:marTop w:val="0"/>
      <w:marBottom w:val="0"/>
      <w:divBdr>
        <w:top w:val="none" w:sz="0" w:space="0" w:color="auto"/>
        <w:left w:val="none" w:sz="0" w:space="0" w:color="auto"/>
        <w:bottom w:val="none" w:sz="0" w:space="0" w:color="auto"/>
        <w:right w:val="none" w:sz="0" w:space="0" w:color="auto"/>
      </w:divBdr>
    </w:div>
    <w:div w:id="1333677706">
      <w:bodyDiv w:val="1"/>
      <w:marLeft w:val="0"/>
      <w:marRight w:val="0"/>
      <w:marTop w:val="0"/>
      <w:marBottom w:val="0"/>
      <w:divBdr>
        <w:top w:val="none" w:sz="0" w:space="0" w:color="auto"/>
        <w:left w:val="none" w:sz="0" w:space="0" w:color="auto"/>
        <w:bottom w:val="none" w:sz="0" w:space="0" w:color="auto"/>
        <w:right w:val="none" w:sz="0" w:space="0" w:color="auto"/>
      </w:divBdr>
    </w:div>
    <w:div w:id="1338582102">
      <w:bodyDiv w:val="1"/>
      <w:marLeft w:val="0"/>
      <w:marRight w:val="0"/>
      <w:marTop w:val="0"/>
      <w:marBottom w:val="0"/>
      <w:divBdr>
        <w:top w:val="none" w:sz="0" w:space="0" w:color="auto"/>
        <w:left w:val="none" w:sz="0" w:space="0" w:color="auto"/>
        <w:bottom w:val="none" w:sz="0" w:space="0" w:color="auto"/>
        <w:right w:val="none" w:sz="0" w:space="0" w:color="auto"/>
      </w:divBdr>
    </w:div>
    <w:div w:id="1390768862">
      <w:bodyDiv w:val="1"/>
      <w:marLeft w:val="0"/>
      <w:marRight w:val="0"/>
      <w:marTop w:val="0"/>
      <w:marBottom w:val="0"/>
      <w:divBdr>
        <w:top w:val="none" w:sz="0" w:space="0" w:color="auto"/>
        <w:left w:val="none" w:sz="0" w:space="0" w:color="auto"/>
        <w:bottom w:val="none" w:sz="0" w:space="0" w:color="auto"/>
        <w:right w:val="none" w:sz="0" w:space="0" w:color="auto"/>
      </w:divBdr>
    </w:div>
    <w:div w:id="1513639553">
      <w:bodyDiv w:val="1"/>
      <w:marLeft w:val="0"/>
      <w:marRight w:val="0"/>
      <w:marTop w:val="0"/>
      <w:marBottom w:val="0"/>
      <w:divBdr>
        <w:top w:val="none" w:sz="0" w:space="0" w:color="auto"/>
        <w:left w:val="none" w:sz="0" w:space="0" w:color="auto"/>
        <w:bottom w:val="none" w:sz="0" w:space="0" w:color="auto"/>
        <w:right w:val="none" w:sz="0" w:space="0" w:color="auto"/>
      </w:divBdr>
    </w:div>
    <w:div w:id="1606615124">
      <w:bodyDiv w:val="1"/>
      <w:marLeft w:val="0"/>
      <w:marRight w:val="0"/>
      <w:marTop w:val="0"/>
      <w:marBottom w:val="0"/>
      <w:divBdr>
        <w:top w:val="none" w:sz="0" w:space="0" w:color="auto"/>
        <w:left w:val="none" w:sz="0" w:space="0" w:color="auto"/>
        <w:bottom w:val="none" w:sz="0" w:space="0" w:color="auto"/>
        <w:right w:val="none" w:sz="0" w:space="0" w:color="auto"/>
      </w:divBdr>
    </w:div>
    <w:div w:id="1746755024">
      <w:bodyDiv w:val="1"/>
      <w:marLeft w:val="0"/>
      <w:marRight w:val="0"/>
      <w:marTop w:val="0"/>
      <w:marBottom w:val="0"/>
      <w:divBdr>
        <w:top w:val="none" w:sz="0" w:space="0" w:color="auto"/>
        <w:left w:val="none" w:sz="0" w:space="0" w:color="auto"/>
        <w:bottom w:val="none" w:sz="0" w:space="0" w:color="auto"/>
        <w:right w:val="none" w:sz="0" w:space="0" w:color="auto"/>
      </w:divBdr>
    </w:div>
    <w:div w:id="1784611645">
      <w:bodyDiv w:val="1"/>
      <w:marLeft w:val="0"/>
      <w:marRight w:val="0"/>
      <w:marTop w:val="0"/>
      <w:marBottom w:val="0"/>
      <w:divBdr>
        <w:top w:val="none" w:sz="0" w:space="0" w:color="auto"/>
        <w:left w:val="none" w:sz="0" w:space="0" w:color="auto"/>
        <w:bottom w:val="none" w:sz="0" w:space="0" w:color="auto"/>
        <w:right w:val="none" w:sz="0" w:space="0" w:color="auto"/>
      </w:divBdr>
    </w:div>
    <w:div w:id="1832066454">
      <w:bodyDiv w:val="1"/>
      <w:marLeft w:val="0"/>
      <w:marRight w:val="0"/>
      <w:marTop w:val="0"/>
      <w:marBottom w:val="0"/>
      <w:divBdr>
        <w:top w:val="none" w:sz="0" w:space="0" w:color="auto"/>
        <w:left w:val="none" w:sz="0" w:space="0" w:color="auto"/>
        <w:bottom w:val="none" w:sz="0" w:space="0" w:color="auto"/>
        <w:right w:val="none" w:sz="0" w:space="0" w:color="auto"/>
      </w:divBdr>
    </w:div>
    <w:div w:id="1964656350">
      <w:bodyDiv w:val="1"/>
      <w:marLeft w:val="0"/>
      <w:marRight w:val="0"/>
      <w:marTop w:val="0"/>
      <w:marBottom w:val="0"/>
      <w:divBdr>
        <w:top w:val="none" w:sz="0" w:space="0" w:color="auto"/>
        <w:left w:val="none" w:sz="0" w:space="0" w:color="auto"/>
        <w:bottom w:val="none" w:sz="0" w:space="0" w:color="auto"/>
        <w:right w:val="none" w:sz="0" w:space="0" w:color="auto"/>
      </w:divBdr>
    </w:div>
    <w:div w:id="199217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Cri17</b:Tag>
    <b:SourceType>DocumentFromInternetSite</b:SourceType>
    <b:Guid>{BD38779B-4A14-4EE9-8A6C-A5483848ED92}</b:Guid>
    <b:Title>Common Criteria for Information Technology Security Evaluation - Part 1: Introduction and general model</b:Title>
    <b:Year>2017</b:Year>
    <b:Month>April</b:Month>
    <b:YearAccessed>2021</b:YearAccessed>
    <b:MonthAccessed>September</b:MonthAccessed>
    <b:DayAccessed>27</b:DayAccessed>
    <b:URL>https://www.commoncriteriaportal.org/files/ccfiles/CCPART1V3.1R5.pdf</b:URL>
    <b:Author>
      <b:Author>
        <b:NameList>
          <b:Person>
            <b:Last>Criteria</b:Last>
            <b:First>Common</b:First>
          </b:Person>
        </b:NameList>
      </b:Author>
    </b:Author>
    <b:LCID>en-US</b:LCID>
    <b:RefOrder>1</b:RefOrder>
  </b:Source>
  <b:Source>
    <b:Tag>Syn21</b:Tag>
    <b:SourceType>DocumentFromInternetSite</b:SourceType>
    <b:Guid>{A5C3291D-55BD-42AE-AD02-6B1B5D1BC657}</b:Guid>
    <b:Title>Security Risk Assessment</b:Title>
    <b:YearAccessed>2021</b:YearAccessed>
    <b:MonthAccessed>September</b:MonthAccessed>
    <b:DayAccessed>26</b:DayAccessed>
    <b:URL>https://www.synopsys.com/glossary/what-is-security-risk-assessment.html</b:URL>
    <b:JournalName>SYNOPSYS</b:JournalName>
    <b:LCID>en-US</b:LCID>
    <b:Author>
      <b:Author>
        <b:NameList>
          <b:Person>
            <b:Last>Synopsys</b:Last>
          </b:Person>
        </b:NameList>
      </b:Author>
    </b:Author>
    <b:RefOrder>2</b:RefOrder>
  </b:Source>
  <b:Source>
    <b:Tag>Pyt21</b:Tag>
    <b:SourceType>InternetSite</b:SourceType>
    <b:Guid>{FCE67F74-6DAB-48C2-8689-26AFD744EC58}</b:Guid>
    <b:Title>The Python Standard Library</b:Title>
    <b:Year>2021</b:Year>
    <b:Month>October</b:Month>
    <b:Day>01</b:Day>
    <b:YearAccessed>2021</b:YearAccessed>
    <b:MonthAccessed>October</b:MonthAccessed>
    <b:DayAccessed>01</b:DayAccessed>
    <b:URL>https://docs.python.org/3/library/</b:URL>
    <b:LCID>en-US</b:LCID>
    <b:Author>
      <b:Author>
        <b:NameList>
          <b:Person>
            <b:Last>Foundation</b:Last>
            <b:First>Python</b:First>
            <b:Middle>Software</b:Middle>
          </b:Person>
        </b:NameList>
      </b:Author>
    </b:Author>
    <b:ProductionCompany>Python Software Foundation</b:ProductionCompany>
    <b:RefOrder>3</b:RefOrder>
  </b:Source>
  <b:Source>
    <b:Tag>Luk10</b:Tag>
    <b:SourceType>Book</b:SourceType>
    <b:Guid>{66467524-7B8F-48DE-AD4F-E493DCBC8DB7}</b:Guid>
    <b:Title>MySQL for Python</b:Title>
    <b:Year>2010</b:Year>
    <b:Publisher>Packt Publishing Ltd</b:Publisher>
    <b:Author>
      <b:Author>
        <b:NameList>
          <b:Person>
            <b:Last>Lukaszewski</b:Last>
            <b:First>Albert </b:First>
          </b:Person>
          <b:Person>
            <b:Last>Reynolds</b:Last>
            <b:First>Antony</b:First>
          </b:Person>
        </b:NameList>
      </b:Author>
    </b:Author>
    <b:RefOrder>4</b:RefOrder>
  </b:Source>
  <b:Source>
    <b:Tag>Gra21</b:Tag>
    <b:SourceType>InternetSite</b:SourceType>
    <b:Guid>{CD8E4F9E-D273-4A53-8F80-079697A863AD}</b:Guid>
    <b:Title>Graphical user interface</b:Title>
    <b:Year>2021</b:Year>
    <b:LCID>en-US</b:LCID>
    <b:ProductionCompany>Wikipedia</b:ProductionCompany>
    <b:Month>September</b:Month>
    <b:Day>26</b:Day>
    <b:YearAccessed>2021</b:YearAccessed>
    <b:MonthAccessed>October</b:MonthAccessed>
    <b:DayAccessed>1</b:DayAccessed>
    <b:URL>https://en.wikipedia.org/wiki/Graphical_user_interface</b:URL>
    <b:RefOrder>5</b:RefOrder>
  </b:Source>
  <b:Source>
    <b:Tag>The97</b:Tag>
    <b:SourceType>InternetSite</b:SourceType>
    <b:Guid>{421D01F5-4354-4A63-8AF6-8371C318E5EE}</b:Guid>
    <b:Title>The Difference Between Web Design and GUI Design</b:Title>
    <b:ProductionCompany>Nielsen Norman Group</b:ProductionCompany>
    <b:Year>1997</b:Year>
    <b:Month>April</b:Month>
    <b:Day>30</b:Day>
    <b:YearAccessed>2021</b:YearAccessed>
    <b:MonthAccessed>October</b:MonthAccessed>
    <b:DayAccessed>1</b:DayAccessed>
    <b:URL>https://www.nngroup.com/articles/the-difference-between-web-design-and-gui-design/</b:URL>
    <b:Publisher>Nielsen Norman Group</b:Publisher>
    <b:LCID>en-US</b:LCID>
    <b:RefOrder>6</b:RefOrder>
  </b:Source>
</b:Sources>
</file>

<file path=customXml/itemProps1.xml><?xml version="1.0" encoding="utf-8"?>
<ds:datastoreItem xmlns:ds="http://schemas.openxmlformats.org/officeDocument/2006/customXml" ds:itemID="{CDF30166-F11D-4CA2-A1D3-CB0B6313C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3564</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dc:creator>
  <cp:keywords/>
  <dc:description/>
  <cp:lastModifiedBy>Jason Jaskolka</cp:lastModifiedBy>
  <cp:revision>255</cp:revision>
  <cp:lastPrinted>2021-10-01T22:53:00Z</cp:lastPrinted>
  <dcterms:created xsi:type="dcterms:W3CDTF">2021-10-01T20:37:00Z</dcterms:created>
  <dcterms:modified xsi:type="dcterms:W3CDTF">2021-10-03T15:02:00Z</dcterms:modified>
</cp:coreProperties>
</file>