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B246" w14:textId="77777777" w:rsidR="003E0BB4" w:rsidRPr="003E0BB4" w:rsidRDefault="003E0BB4" w:rsidP="00424590">
      <w:pPr>
        <w:spacing w:after="0" w:line="360" w:lineRule="auto"/>
        <w:jc w:val="center"/>
        <w:rPr>
          <w:rFonts w:ascii="Times New Roman" w:hAnsi="Times New Roman" w:cs="Times New Roman"/>
          <w:b/>
          <w:bCs w:val="0"/>
          <w:sz w:val="30"/>
          <w:szCs w:val="30"/>
          <w:u w:val="single"/>
        </w:rPr>
      </w:pPr>
      <w:r w:rsidRPr="003E0BB4">
        <w:rPr>
          <w:rFonts w:ascii="Times New Roman" w:hAnsi="Times New Roman" w:cs="Times New Roman"/>
          <w:b/>
          <w:bCs w:val="0"/>
          <w:sz w:val="30"/>
          <w:szCs w:val="30"/>
          <w:u w:val="single"/>
        </w:rPr>
        <w:t>SYSC 4907 Project General Structure</w:t>
      </w:r>
    </w:p>
    <w:p w14:paraId="67C0362C" w14:textId="5B17662C" w:rsidR="003E0BB4" w:rsidRDefault="003E0BB4" w:rsidP="00424590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 w:val="0"/>
          <w:sz w:val="24"/>
          <w:szCs w:val="24"/>
        </w:rPr>
      </w:pPr>
      <w:r w:rsidRPr="00424590">
        <w:rPr>
          <w:rFonts w:ascii="Times New Roman" w:hAnsi="Times New Roman" w:cs="Times New Roman"/>
          <w:b/>
          <w:bCs w:val="0"/>
          <w:sz w:val="24"/>
          <w:szCs w:val="24"/>
        </w:rPr>
        <w:t>Based on the meeting discussion of 09/16/2021</w:t>
      </w:r>
    </w:p>
    <w:p w14:paraId="0FC6B8F4" w14:textId="77777777" w:rsidR="00641C5A" w:rsidRDefault="00641C5A" w:rsidP="003E0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14E20" w14:textId="60AE0A1C" w:rsidR="00DA18B2" w:rsidRDefault="002A43AD" w:rsidP="003E0B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DA18B2">
        <w:rPr>
          <w:rFonts w:ascii="Times New Roman" w:hAnsi="Times New Roman" w:cs="Times New Roman"/>
          <w:sz w:val="24"/>
          <w:szCs w:val="24"/>
        </w:rPr>
        <w:t>ain purpose of th</w:t>
      </w:r>
      <w:r w:rsidR="00F86040">
        <w:rPr>
          <w:rFonts w:ascii="Times New Roman" w:hAnsi="Times New Roman" w:cs="Times New Roman"/>
          <w:sz w:val="24"/>
          <w:szCs w:val="24"/>
        </w:rPr>
        <w:t>is</w:t>
      </w:r>
      <w:r w:rsidR="00DA18B2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25185">
        <w:rPr>
          <w:rFonts w:ascii="Times New Roman" w:hAnsi="Times New Roman" w:cs="Times New Roman"/>
          <w:sz w:val="24"/>
          <w:szCs w:val="24"/>
        </w:rPr>
        <w:t xml:space="preserve">to </w:t>
      </w:r>
      <w:r w:rsidR="00773053">
        <w:rPr>
          <w:rFonts w:ascii="Times New Roman" w:hAnsi="Times New Roman" w:cs="Times New Roman"/>
          <w:sz w:val="24"/>
          <w:szCs w:val="24"/>
        </w:rPr>
        <w:t>develop</w:t>
      </w:r>
      <w:r w:rsidR="00080C2E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="00080C2E">
        <w:rPr>
          <w:rFonts w:ascii="Times New Roman" w:hAnsi="Times New Roman" w:cs="Times New Roman"/>
          <w:sz w:val="24"/>
          <w:szCs w:val="24"/>
        </w:rPr>
        <w:t xml:space="preserve"> that can be used by other developers to:</w:t>
      </w:r>
    </w:p>
    <w:p w14:paraId="34CFD7B6" w14:textId="23B84329" w:rsidR="00080C2E" w:rsidRDefault="00080C2E" w:rsidP="00080C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and manage the significant amounts of evidence</w:t>
      </w:r>
    </w:p>
    <w:p w14:paraId="6EF552E2" w14:textId="123E8F95" w:rsidR="00080C2E" w:rsidRPr="00080C2E" w:rsidRDefault="00080C2E" w:rsidP="00080C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traceability to evaluation criteria</w:t>
      </w:r>
    </w:p>
    <w:p w14:paraId="06108E9D" w14:textId="50E37394" w:rsidR="009E2262" w:rsidRDefault="009E2262" w:rsidP="009E2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1D318" w14:textId="4A4DEF07" w:rsidR="005423A3" w:rsidRDefault="005423A3" w:rsidP="00542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structure of the project could</w:t>
      </w:r>
      <w:r w:rsidR="004410A8" w:rsidRPr="004410A8">
        <w:rPr>
          <w:rFonts w:ascii="Times New Roman" w:hAnsi="Times New Roman" w:cs="Times New Roman"/>
          <w:sz w:val="24"/>
          <w:szCs w:val="24"/>
        </w:rPr>
        <w:t xml:space="preserve"> be split into </w:t>
      </w:r>
      <w:r w:rsidR="007C7B10">
        <w:rPr>
          <w:rFonts w:ascii="Times New Roman" w:hAnsi="Times New Roman" w:cs="Times New Roman"/>
          <w:sz w:val="24"/>
          <w:szCs w:val="24"/>
        </w:rPr>
        <w:t>two main</w:t>
      </w:r>
      <w:r>
        <w:rPr>
          <w:rFonts w:ascii="Times New Roman" w:hAnsi="Times New Roman" w:cs="Times New Roman"/>
          <w:sz w:val="24"/>
          <w:szCs w:val="24"/>
        </w:rPr>
        <w:t xml:space="preserve"> sections:</w:t>
      </w:r>
    </w:p>
    <w:p w14:paraId="4977C4BC" w14:textId="0CD84C6D" w:rsidR="005423A3" w:rsidRDefault="005423A3" w:rsidP="005423A3">
      <w:pPr>
        <w:pStyle w:val="ListParagraph"/>
        <w:numPr>
          <w:ilvl w:val="0"/>
          <w:numId w:val="3"/>
        </w:numPr>
        <w:spacing w:after="0" w:line="240" w:lineRule="auto"/>
        <w:rPr>
          <w:ins w:id="0" w:author="Tiantian Lin" w:date="2021-09-19T22:42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</w:t>
      </w:r>
      <w:r w:rsidR="000C7C1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end (UI)</w:t>
      </w:r>
    </w:p>
    <w:p w14:paraId="326908DF" w14:textId="0B783E54" w:rsidR="003A5540" w:rsidRPr="008801D6" w:rsidRDefault="003A5540" w:rsidP="0077715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  <w:pPrChange w:id="1" w:author="Tiantian Lin" w:date="2021-09-19T22:41:00Z">
          <w:pPr>
            <w:pStyle w:val="ListParagraph"/>
            <w:numPr>
              <w:numId w:val="3"/>
            </w:numPr>
            <w:spacing w:after="0" w:line="240" w:lineRule="auto"/>
            <w:ind w:hanging="360"/>
          </w:pPr>
        </w:pPrChange>
      </w:pPr>
      <w:ins w:id="2" w:author="Tiantian Lin" w:date="2021-09-19T22:43:00Z">
        <w:r w:rsidRPr="008801D6">
          <w:rPr>
            <w:rFonts w:ascii="Times New Roman" w:hAnsi="Times New Roman" w:cs="Times New Roman"/>
            <w:sz w:val="24"/>
            <w:szCs w:val="24"/>
          </w:rPr>
          <w:t xml:space="preserve">display </w:t>
        </w:r>
        <w:r>
          <w:rPr>
            <w:rFonts w:ascii="Times New Roman" w:hAnsi="Times New Roman" w:cs="Times New Roman"/>
            <w:sz w:val="24"/>
            <w:szCs w:val="24"/>
          </w:rPr>
          <w:t>message</w:t>
        </w:r>
      </w:ins>
    </w:p>
    <w:p w14:paraId="4043518D" w14:textId="0B1F123E" w:rsidR="003A5540" w:rsidRPr="003A5540" w:rsidRDefault="000C7C19" w:rsidP="003A55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  <w:rPrChange w:id="3" w:author="Tiantian Lin" w:date="2021-09-19T22:40:00Z">
            <w:rPr>
              <w:rFonts w:hint="eastAsia"/>
            </w:rPr>
          </w:rPrChange>
        </w:rPr>
      </w:pPr>
      <w:r w:rsidRPr="000C7C19">
        <w:rPr>
          <w:rFonts w:ascii="Times New Roman" w:hAnsi="Times New Roman" w:cs="Times New Roman"/>
          <w:sz w:val="24"/>
          <w:szCs w:val="24"/>
        </w:rPr>
        <w:t>Back end</w:t>
      </w:r>
    </w:p>
    <w:p w14:paraId="241A9D05" w14:textId="77777777" w:rsidR="003A5540" w:rsidRDefault="003A5540" w:rsidP="008123AD">
      <w:pPr>
        <w:pStyle w:val="ListParagraph"/>
        <w:numPr>
          <w:ilvl w:val="1"/>
          <w:numId w:val="3"/>
        </w:numPr>
        <w:spacing w:after="0" w:line="240" w:lineRule="auto"/>
        <w:rPr>
          <w:ins w:id="4" w:author="Tiantian Lin" w:date="2021-09-19T22:43:00Z"/>
          <w:rFonts w:ascii="Times New Roman" w:hAnsi="Times New Roman" w:cs="Times New Roman"/>
          <w:sz w:val="24"/>
          <w:szCs w:val="24"/>
        </w:rPr>
      </w:pPr>
      <w:ins w:id="5" w:author="Tiantian Lin" w:date="2021-09-19T22:43:00Z">
        <w:r>
          <w:rPr>
            <w:rFonts w:ascii="Times New Roman" w:hAnsi="Times New Roman" w:cs="Times New Roman"/>
            <w:sz w:val="24"/>
            <w:szCs w:val="24"/>
          </w:rPr>
          <w:t>collect data</w:t>
        </w:r>
        <w:r w:rsidRPr="00D01DD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042F350F" w14:textId="77777777" w:rsidR="003A5540" w:rsidRDefault="003A5540" w:rsidP="008123AD">
      <w:pPr>
        <w:pStyle w:val="ListParagraph"/>
        <w:numPr>
          <w:ilvl w:val="1"/>
          <w:numId w:val="3"/>
        </w:numPr>
        <w:spacing w:after="0" w:line="240" w:lineRule="auto"/>
        <w:rPr>
          <w:ins w:id="6" w:author="Tiantian Lin" w:date="2021-09-19T22:44:00Z"/>
          <w:rFonts w:ascii="Times New Roman" w:hAnsi="Times New Roman" w:cs="Times New Roman"/>
          <w:sz w:val="24"/>
          <w:szCs w:val="24"/>
        </w:rPr>
      </w:pPr>
      <w:ins w:id="7" w:author="Tiantian Lin" w:date="2021-09-19T22:43:00Z">
        <w:r>
          <w:rPr>
            <w:rFonts w:ascii="Times New Roman" w:hAnsi="Times New Roman" w:cs="Times New Roman"/>
            <w:sz w:val="24"/>
            <w:szCs w:val="24"/>
          </w:rPr>
          <w:t xml:space="preserve">analysis data (security </w:t>
        </w:r>
      </w:ins>
      <w:ins w:id="8" w:author="Tiantian Lin" w:date="2021-09-19T22:44:00Z">
        <w:r>
          <w:rPr>
            <w:rFonts w:ascii="Times New Roman" w:hAnsi="Times New Roman" w:cs="Times New Roman"/>
            <w:sz w:val="24"/>
            <w:szCs w:val="24"/>
          </w:rPr>
          <w:t>evaluations</w:t>
        </w:r>
      </w:ins>
      <w:ins w:id="9" w:author="Tiantian Lin" w:date="2021-09-19T22:43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ins w:id="10" w:author="Tiantian Lin" w:date="2021-09-19T22:44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243D8530" w14:textId="2553D8BE" w:rsidR="008123AD" w:rsidRPr="008801D6" w:rsidRDefault="008123AD" w:rsidP="008801D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  <w:rPrChange w:id="11" w:author="Tiantian Lin" w:date="2021-09-19T22:52:00Z">
            <w:rPr>
              <w:rFonts w:hint="eastAsia"/>
            </w:rPr>
          </w:rPrChange>
        </w:rPr>
        <w:pPrChange w:id="12" w:author="Tiantian Lin" w:date="2021-09-19T22:52:00Z">
          <w:pPr>
            <w:pStyle w:val="ListParagraph"/>
            <w:numPr>
              <w:ilvl w:val="1"/>
              <w:numId w:val="3"/>
            </w:numPr>
            <w:spacing w:after="0" w:line="240" w:lineRule="auto"/>
            <w:ind w:left="1440" w:hanging="360"/>
          </w:pPr>
        </w:pPrChange>
      </w:pPr>
      <w:r w:rsidRPr="00D01DDD">
        <w:rPr>
          <w:rFonts w:ascii="Times New Roman" w:hAnsi="Times New Roman" w:cs="Times New Roman"/>
          <w:sz w:val="24"/>
          <w:szCs w:val="24"/>
        </w:rPr>
        <w:t>calculation and logic</w:t>
      </w:r>
      <w:ins w:id="13" w:author="Tiantian Lin" w:date="2021-09-19T22:52:00Z">
        <w:r w:rsidR="008801D6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801D6">
          <w:rPr>
            <w:rFonts w:ascii="Times New Roman" w:hAnsi="Times New Roman" w:cs="Times New Roman" w:hint="eastAsia"/>
            <w:sz w:val="24"/>
            <w:szCs w:val="24"/>
          </w:rPr>
          <w:t>（</w:t>
        </w:r>
        <w:r w:rsidR="008801D6" w:rsidRPr="003A5540">
          <w:rPr>
            <w:rFonts w:ascii="Times New Roman" w:hAnsi="Times New Roman" w:cs="Times New Roman"/>
            <w:sz w:val="24"/>
            <w:szCs w:val="24"/>
          </w:rPr>
          <w:t>interaction with front end</w:t>
        </w:r>
        <w:r w:rsidR="008801D6">
          <w:rPr>
            <w:rFonts w:ascii="Times New Roman" w:hAnsi="Times New Roman" w:cs="Times New Roman" w:hint="eastAsia"/>
            <w:sz w:val="24"/>
            <w:szCs w:val="24"/>
          </w:rPr>
          <w:t>）</w:t>
        </w:r>
      </w:ins>
    </w:p>
    <w:p w14:paraId="1613B327" w14:textId="6BEA42D5" w:rsidR="00252E82" w:rsidRPr="008801D6" w:rsidRDefault="00252E82" w:rsidP="008801D6">
      <w:pPr>
        <w:pStyle w:val="ListParagraph"/>
        <w:numPr>
          <w:ilvl w:val="1"/>
          <w:numId w:val="3"/>
        </w:numPr>
        <w:spacing w:after="0" w:line="240" w:lineRule="auto"/>
        <w:rPr>
          <w:ins w:id="14" w:author="Tiantian Lin" w:date="2021-09-19T22:40:00Z"/>
          <w:rFonts w:ascii="Times New Roman" w:hAnsi="Times New Roman" w:cs="Times New Roman" w:hint="eastAsia"/>
          <w:sz w:val="24"/>
          <w:szCs w:val="24"/>
          <w:rPrChange w:id="15" w:author="Tiantian Lin" w:date="2021-09-19T22:52:00Z">
            <w:rPr>
              <w:ins w:id="16" w:author="Tiantian Lin" w:date="2021-09-19T22:40:00Z"/>
              <w:rFonts w:hint="eastAsia"/>
            </w:rPr>
          </w:rPrChange>
        </w:rPr>
        <w:pPrChange w:id="17" w:author="Tiantian Lin" w:date="2021-09-19T22:52:00Z">
          <w:pPr>
            <w:pStyle w:val="ListParagraph"/>
            <w:numPr>
              <w:ilvl w:val="1"/>
              <w:numId w:val="3"/>
            </w:numPr>
            <w:spacing w:after="0" w:line="240" w:lineRule="auto"/>
            <w:ind w:left="1440" w:hanging="360"/>
          </w:pPr>
        </w:pPrChange>
      </w:pPr>
      <w:r>
        <w:rPr>
          <w:rFonts w:ascii="Times New Roman" w:hAnsi="Times New Roman" w:cs="Times New Roman"/>
          <w:sz w:val="24"/>
          <w:szCs w:val="24"/>
        </w:rPr>
        <w:t>database for evidence</w:t>
      </w:r>
      <w:ins w:id="18" w:author="Tiantian Lin" w:date="2021-09-19T22:52:00Z">
        <w:r w:rsidR="008801D6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801D6">
          <w:rPr>
            <w:rFonts w:ascii="Times New Roman" w:hAnsi="Times New Roman" w:cs="Times New Roman" w:hint="eastAsia"/>
            <w:sz w:val="24"/>
            <w:szCs w:val="24"/>
          </w:rPr>
          <w:t>（</w:t>
        </w:r>
        <w:r w:rsidR="008801D6">
          <w:rPr>
            <w:rFonts w:ascii="Times New Roman" w:hAnsi="Times New Roman" w:cs="Times New Roman"/>
            <w:sz w:val="24"/>
            <w:szCs w:val="24"/>
          </w:rPr>
          <w:t>data storage</w:t>
        </w:r>
        <w:r w:rsidR="008801D6">
          <w:rPr>
            <w:rFonts w:ascii="Times New Roman" w:hAnsi="Times New Roman" w:cs="Times New Roman" w:hint="eastAsia"/>
            <w:sz w:val="24"/>
            <w:szCs w:val="24"/>
          </w:rPr>
          <w:t>）</w:t>
        </w:r>
      </w:ins>
    </w:p>
    <w:p w14:paraId="190C40B5" w14:textId="6632948B" w:rsidR="003A5540" w:rsidRPr="00252E82" w:rsidRDefault="003A5540" w:rsidP="003A5540">
      <w:pPr>
        <w:pStyle w:val="ListParagraph"/>
        <w:spacing w:after="0" w:line="240" w:lineRule="auto"/>
        <w:ind w:left="1440"/>
        <w:rPr>
          <w:rFonts w:ascii="Times New Roman" w:hAnsi="Times New Roman" w:cs="Times New Roman" w:hint="eastAsia"/>
          <w:sz w:val="24"/>
          <w:szCs w:val="24"/>
        </w:rPr>
        <w:pPrChange w:id="19" w:author="Tiantian Lin" w:date="2021-09-19T22:46:00Z">
          <w:pPr>
            <w:pStyle w:val="ListParagraph"/>
            <w:numPr>
              <w:ilvl w:val="1"/>
              <w:numId w:val="3"/>
            </w:numPr>
            <w:spacing w:after="0" w:line="240" w:lineRule="auto"/>
            <w:ind w:left="1440" w:hanging="360"/>
          </w:pPr>
        </w:pPrChange>
      </w:pPr>
    </w:p>
    <w:p w14:paraId="45CB7B5D" w14:textId="7702270E" w:rsidR="00B13734" w:rsidRDefault="00B13734" w:rsidP="00B137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14963" w14:textId="2E67CABC" w:rsidR="00B13734" w:rsidRPr="003612BC" w:rsidRDefault="003612BC" w:rsidP="00B13734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3612BC">
        <w:rPr>
          <w:rFonts w:ascii="Times New Roman" w:hAnsi="Times New Roman" w:cs="Times New Roman"/>
          <w:b/>
          <w:bCs w:val="0"/>
          <w:sz w:val="24"/>
          <w:szCs w:val="24"/>
        </w:rPr>
        <w:t>Front</w:t>
      </w:r>
      <w:r w:rsidR="000C7C19">
        <w:rPr>
          <w:rFonts w:ascii="Times New Roman" w:hAnsi="Times New Roman" w:cs="Times New Roman"/>
          <w:b/>
          <w:bCs w:val="0"/>
          <w:sz w:val="24"/>
          <w:szCs w:val="24"/>
        </w:rPr>
        <w:t>-e</w:t>
      </w:r>
      <w:r w:rsidRPr="003612BC">
        <w:rPr>
          <w:rFonts w:ascii="Times New Roman" w:hAnsi="Times New Roman" w:cs="Times New Roman"/>
          <w:b/>
          <w:bCs w:val="0"/>
          <w:sz w:val="24"/>
          <w:szCs w:val="24"/>
        </w:rPr>
        <w:t>nd:</w:t>
      </w:r>
    </w:p>
    <w:p w14:paraId="1228A634" w14:textId="444BA35E" w:rsidR="007A1E22" w:rsidRDefault="007B7CA5" w:rsidP="009E2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ront</w:t>
      </w:r>
      <w:r w:rsidR="00F778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end </w:t>
      </w:r>
      <w:r w:rsidR="00893323">
        <w:rPr>
          <w:rFonts w:ascii="Times New Roman" w:hAnsi="Times New Roman" w:cs="Times New Roman"/>
          <w:sz w:val="24"/>
          <w:szCs w:val="24"/>
        </w:rPr>
        <w:t>may have some of the following features:</w:t>
      </w:r>
    </w:p>
    <w:p w14:paraId="3F640A2B" w14:textId="687BF1C8" w:rsidR="007B7CA5" w:rsidRDefault="00D364F7" w:rsidP="007B7C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7B7CA5">
        <w:rPr>
          <w:rFonts w:ascii="Times New Roman" w:hAnsi="Times New Roman" w:cs="Times New Roman"/>
          <w:sz w:val="24"/>
          <w:szCs w:val="24"/>
        </w:rPr>
        <w:t>Login</w:t>
      </w:r>
    </w:p>
    <w:p w14:paraId="4041D9B4" w14:textId="77777777" w:rsidR="00E6581A" w:rsidRDefault="00383CE1" w:rsidP="007B7CA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</w:t>
      </w:r>
      <w:r w:rsidR="007B7CA5">
        <w:rPr>
          <w:rFonts w:ascii="Times New Roman" w:hAnsi="Times New Roman" w:cs="Times New Roman"/>
          <w:sz w:val="24"/>
          <w:szCs w:val="24"/>
        </w:rPr>
        <w:t>nvolve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E6581A">
        <w:rPr>
          <w:rFonts w:ascii="Times New Roman" w:hAnsi="Times New Roman" w:cs="Times New Roman"/>
          <w:sz w:val="24"/>
          <w:szCs w:val="24"/>
        </w:rPr>
        <w:t>:</w:t>
      </w:r>
    </w:p>
    <w:p w14:paraId="039FB410" w14:textId="722DCAF2" w:rsidR="00F04504" w:rsidRPr="00E567A2" w:rsidRDefault="007B7CA5" w:rsidP="00E567A2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control </w:t>
      </w:r>
      <w:r w:rsidR="003361A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atrix </w:t>
      </w:r>
      <w:r w:rsidR="00E567A2">
        <w:rPr>
          <w:rFonts w:ascii="Times New Roman" w:hAnsi="Times New Roman" w:cs="Times New Roman"/>
          <w:sz w:val="24"/>
          <w:szCs w:val="24"/>
        </w:rPr>
        <w:t>[ABAC/RBAC</w:t>
      </w:r>
      <w:r w:rsidR="00E567A2" w:rsidRPr="00E567A2">
        <w:rPr>
          <w:rFonts w:ascii="Times New Roman" w:hAnsi="Times New Roman" w:cs="Times New Roman"/>
          <w:sz w:val="24"/>
          <w:szCs w:val="24"/>
        </w:rPr>
        <w:t>]</w:t>
      </w:r>
    </w:p>
    <w:p w14:paraId="1E887985" w14:textId="27F4CB6B" w:rsidR="007B7CA5" w:rsidRDefault="0039680C" w:rsidP="00E6581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B7CA5">
        <w:rPr>
          <w:rFonts w:ascii="Times New Roman" w:hAnsi="Times New Roman" w:cs="Times New Roman"/>
          <w:sz w:val="24"/>
          <w:szCs w:val="24"/>
        </w:rPr>
        <w:t xml:space="preserve">assword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B7CA5">
        <w:rPr>
          <w:rFonts w:ascii="Times New Roman" w:hAnsi="Times New Roman" w:cs="Times New Roman"/>
          <w:sz w:val="24"/>
          <w:szCs w:val="24"/>
        </w:rPr>
        <w:t>echanism</w:t>
      </w:r>
      <w:r w:rsidR="00D53F5F">
        <w:rPr>
          <w:rFonts w:ascii="Times New Roman" w:hAnsi="Times New Roman" w:cs="Times New Roman"/>
          <w:sz w:val="24"/>
          <w:szCs w:val="24"/>
        </w:rPr>
        <w:t xml:space="preserve"> [</w:t>
      </w:r>
      <w:r w:rsidR="003A149F" w:rsidRPr="003A149F">
        <w:rPr>
          <w:rFonts w:ascii="Times New Roman" w:hAnsi="Times New Roman" w:cs="Times New Roman"/>
          <w:sz w:val="24"/>
          <w:szCs w:val="24"/>
        </w:rPr>
        <w:t>SHA-256</w:t>
      </w:r>
      <w:r w:rsidR="00D53F5F">
        <w:rPr>
          <w:rFonts w:ascii="Times New Roman" w:hAnsi="Times New Roman" w:cs="Times New Roman"/>
          <w:sz w:val="24"/>
          <w:szCs w:val="24"/>
        </w:rPr>
        <w:t>]</w:t>
      </w:r>
    </w:p>
    <w:p w14:paraId="193F5956" w14:textId="17F80BCD" w:rsidR="007B7CA5" w:rsidRDefault="007B7CA5" w:rsidP="003968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</w:t>
      </w:r>
      <w:r w:rsidR="0039680C">
        <w:rPr>
          <w:rFonts w:ascii="Times New Roman" w:hAnsi="Times New Roman" w:cs="Times New Roman"/>
          <w:sz w:val="24"/>
          <w:szCs w:val="24"/>
        </w:rPr>
        <w:t xml:space="preserve">/Review </w:t>
      </w:r>
      <w:r>
        <w:rPr>
          <w:rFonts w:ascii="Times New Roman" w:hAnsi="Times New Roman" w:cs="Times New Roman"/>
          <w:sz w:val="24"/>
          <w:szCs w:val="24"/>
        </w:rPr>
        <w:t>Evidence</w:t>
      </w:r>
    </w:p>
    <w:p w14:paraId="569E083D" w14:textId="07AEF417" w:rsidR="00AC3623" w:rsidRDefault="00AC3623" w:rsidP="00AC362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involve using:</w:t>
      </w:r>
    </w:p>
    <w:p w14:paraId="5DD6C75B" w14:textId="0925EB66" w:rsidR="00AC3623" w:rsidRDefault="00C56A47" w:rsidP="00AC3623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97589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anagement Mechanism</w:t>
      </w:r>
      <w:r w:rsidR="008B02A2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read only/write only</w:t>
      </w:r>
      <w:r w:rsidR="008B02A2">
        <w:rPr>
          <w:rFonts w:ascii="Times New Roman" w:hAnsi="Times New Roman" w:cs="Times New Roman"/>
          <w:sz w:val="24"/>
          <w:szCs w:val="24"/>
        </w:rPr>
        <w:t>]</w:t>
      </w:r>
    </w:p>
    <w:p w14:paraId="653AE9D8" w14:textId="769A1C30" w:rsidR="008B5ABC" w:rsidRDefault="008B5ABC" w:rsidP="00E21782">
      <w:pPr>
        <w:pStyle w:val="ListParagraph"/>
        <w:numPr>
          <w:ilvl w:val="0"/>
          <w:numId w:val="4"/>
        </w:numPr>
        <w:spacing w:after="0" w:line="240" w:lineRule="auto"/>
        <w:rPr>
          <w:ins w:id="20" w:author="Ni Nikki" w:date="2021-09-17T00:1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Evidence by tags/date</w:t>
      </w:r>
    </w:p>
    <w:p w14:paraId="113859E6" w14:textId="725D5114" w:rsidR="004C0949" w:rsidRDefault="004C0949" w:rsidP="00E21782">
      <w:pPr>
        <w:pStyle w:val="ListParagraph"/>
        <w:numPr>
          <w:ilvl w:val="0"/>
          <w:numId w:val="4"/>
        </w:numPr>
        <w:spacing w:after="0" w:line="240" w:lineRule="auto"/>
        <w:rPr>
          <w:ins w:id="21" w:author="Ni Nikki" w:date="2021-09-17T00:13:00Z"/>
          <w:rFonts w:ascii="Times New Roman" w:hAnsi="Times New Roman" w:cs="Times New Roman"/>
          <w:sz w:val="24"/>
          <w:szCs w:val="24"/>
        </w:rPr>
      </w:pPr>
      <w:ins w:id="22" w:author="Ni Nikki" w:date="2021-09-17T00:12:00Z">
        <w:r>
          <w:rPr>
            <w:rFonts w:ascii="Times New Roman" w:hAnsi="Times New Roman" w:cs="Times New Roman"/>
            <w:sz w:val="24"/>
            <w:szCs w:val="24"/>
          </w:rPr>
          <w:t>B</w:t>
        </w:r>
        <w:r>
          <w:rPr>
            <w:rFonts w:ascii="Times New Roman" w:hAnsi="Times New Roman" w:cs="Times New Roman" w:hint="eastAsia"/>
            <w:sz w:val="24"/>
            <w:szCs w:val="24"/>
          </w:rPr>
          <w:t>uild</w:t>
        </w:r>
        <w:r>
          <w:rPr>
            <w:rFonts w:ascii="Times New Roman" w:hAnsi="Times New Roman" w:cs="Times New Roman"/>
            <w:sz w:val="24"/>
            <w:szCs w:val="24"/>
          </w:rPr>
          <w:t xml:space="preserve"> relationship between evidence, code/program, and security </w:t>
        </w:r>
      </w:ins>
      <w:ins w:id="23" w:author="Ni Nikki" w:date="2021-09-17T00:16:00Z">
        <w:r>
          <w:rPr>
            <w:rFonts w:ascii="Times New Roman" w:hAnsi="Times New Roman" w:cs="Times New Roman"/>
            <w:sz w:val="24"/>
            <w:szCs w:val="24"/>
          </w:rPr>
          <w:t>criteria</w:t>
        </w:r>
      </w:ins>
      <w:ins w:id="24" w:author="Ni Nikki" w:date="2021-09-17T00:12:00Z">
        <w:r>
          <w:rPr>
            <w:rFonts w:ascii="Times New Roman" w:hAnsi="Times New Roman" w:cs="Times New Roman"/>
            <w:sz w:val="24"/>
            <w:szCs w:val="24"/>
          </w:rPr>
          <w:t xml:space="preserve"> l</w:t>
        </w:r>
      </w:ins>
      <w:ins w:id="25" w:author="Ni Nikki" w:date="2021-09-17T00:13:00Z">
        <w:r>
          <w:rPr>
            <w:rFonts w:ascii="Times New Roman" w:hAnsi="Times New Roman" w:cs="Times New Roman"/>
            <w:sz w:val="24"/>
            <w:szCs w:val="24"/>
          </w:rPr>
          <w:t>ike CC (tag/classification/…)</w:t>
        </w:r>
      </w:ins>
    </w:p>
    <w:p w14:paraId="43641A61" w14:textId="1270DB47" w:rsidR="004C0949" w:rsidRDefault="004C0949" w:rsidP="00E217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ins w:id="26" w:author="Ni Nikki" w:date="2021-09-17T00:14:00Z">
        <w:r>
          <w:rPr>
            <w:rFonts w:ascii="Times New Roman" w:hAnsi="Times New Roman" w:cs="Times New Roman"/>
            <w:sz w:val="24"/>
            <w:szCs w:val="24"/>
          </w:rPr>
          <w:t xml:space="preserve">Maybe consider compatibility of different </w:t>
        </w:r>
      </w:ins>
      <w:ins w:id="27" w:author="Ni Nikki" w:date="2021-09-17T00:16:00Z">
        <w:r>
          <w:rPr>
            <w:rFonts w:ascii="Times New Roman" w:hAnsi="Times New Roman" w:cs="Times New Roman"/>
            <w:sz w:val="24"/>
            <w:szCs w:val="24"/>
          </w:rPr>
          <w:t>securi</w:t>
        </w:r>
      </w:ins>
      <w:ins w:id="28" w:author="Ni Nikki" w:date="2021-09-17T00:17:00Z">
        <w:r>
          <w:rPr>
            <w:rFonts w:ascii="Times New Roman" w:hAnsi="Times New Roman" w:cs="Times New Roman"/>
            <w:sz w:val="24"/>
            <w:szCs w:val="24"/>
          </w:rPr>
          <w:t>ty evaluation criteria (expansibility)</w:t>
        </w:r>
      </w:ins>
      <w:ins w:id="29" w:author="Ni Nikki" w:date="2021-09-17T00:15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0" w:author="Ni Nikki" w:date="2021-09-17T00:14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3C5BA30" w14:textId="5778FE26" w:rsidR="00E21782" w:rsidRPr="00E21782" w:rsidRDefault="00E21782" w:rsidP="00E217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E614272" w14:textId="77777777" w:rsidR="00F778E5" w:rsidRDefault="00F778E5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4610A" w14:textId="0FB5E645" w:rsidR="00CC6F76" w:rsidRPr="00BD5FD6" w:rsidRDefault="00F778E5" w:rsidP="00BD5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8E5">
        <w:rPr>
          <w:rFonts w:ascii="Times New Roman" w:hAnsi="Times New Roman" w:cs="Times New Roman"/>
          <w:sz w:val="24"/>
          <w:szCs w:val="24"/>
        </w:rPr>
        <w:t xml:space="preserve">Front-end format could </w:t>
      </w:r>
      <w:r w:rsidR="006E2730">
        <w:rPr>
          <w:rFonts w:ascii="Times New Roman" w:hAnsi="Times New Roman" w:cs="Times New Roman"/>
          <w:sz w:val="24"/>
          <w:szCs w:val="24"/>
        </w:rPr>
        <w:t xml:space="preserve">be </w:t>
      </w:r>
      <w:r w:rsidR="00B62F4B" w:rsidRPr="00F778E5">
        <w:rPr>
          <w:rFonts w:ascii="Times New Roman" w:hAnsi="Times New Roman" w:cs="Times New Roman"/>
          <w:sz w:val="24"/>
          <w:szCs w:val="24"/>
        </w:rPr>
        <w:t>chosen</w:t>
      </w:r>
      <w:r w:rsidRPr="00F778E5">
        <w:rPr>
          <w:rFonts w:ascii="Times New Roman" w:hAnsi="Times New Roman" w:cs="Times New Roman"/>
          <w:sz w:val="24"/>
          <w:szCs w:val="24"/>
        </w:rPr>
        <w:t xml:space="preserve"> between</w:t>
      </w:r>
      <w:r w:rsidR="00EC042B">
        <w:rPr>
          <w:rFonts w:ascii="Times New Roman" w:hAnsi="Times New Roman" w:cs="Times New Roman"/>
          <w:sz w:val="24"/>
          <w:szCs w:val="24"/>
        </w:rPr>
        <w:t xml:space="preserve"> the following option,</w:t>
      </w:r>
      <w:r w:rsidR="00EC042B" w:rsidRPr="00EC042B">
        <w:t xml:space="preserve"> </w:t>
      </w:r>
      <w:r w:rsidR="00EC042B" w:rsidRPr="00EC042B">
        <w:rPr>
          <w:rFonts w:ascii="Times New Roman" w:hAnsi="Times New Roman" w:cs="Times New Roman"/>
          <w:sz w:val="24"/>
          <w:szCs w:val="24"/>
        </w:rPr>
        <w:t>the reason for the selection could reflect in the report</w:t>
      </w:r>
      <w:r w:rsidRPr="00F778E5">
        <w:rPr>
          <w:rFonts w:ascii="Times New Roman" w:hAnsi="Times New Roman" w:cs="Times New Roman"/>
          <w:sz w:val="24"/>
          <w:szCs w:val="24"/>
        </w:rPr>
        <w:t>:</w:t>
      </w:r>
    </w:p>
    <w:p w14:paraId="58EB34E3" w14:textId="0EB57B7D" w:rsidR="00A41DCD" w:rsidRDefault="00A41DCD" w:rsidP="00C139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Webpage</w:t>
      </w:r>
      <w:r w:rsidR="001B161F">
        <w:rPr>
          <w:rFonts w:ascii="Times New Roman" w:hAnsi="Times New Roman" w:cs="Times New Roman"/>
          <w:sz w:val="24"/>
          <w:szCs w:val="24"/>
        </w:rPr>
        <w:t xml:space="preserve"> [HTML]</w:t>
      </w:r>
    </w:p>
    <w:p w14:paraId="5D5B512F" w14:textId="6ED36810" w:rsidR="00E65CB0" w:rsidRPr="00B62089" w:rsidRDefault="00137E21" w:rsidP="00B6208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write</w:t>
      </w:r>
      <w:r w:rsidR="00AD22E6">
        <w:rPr>
          <w:rFonts w:ascii="Times New Roman" w:hAnsi="Times New Roman" w:cs="Times New Roman"/>
          <w:sz w:val="24"/>
          <w:szCs w:val="24"/>
        </w:rPr>
        <w:t xml:space="preserve"> and modify</w:t>
      </w:r>
      <w:r w:rsidR="00B62089">
        <w:rPr>
          <w:rFonts w:ascii="Times New Roman" w:hAnsi="Times New Roman" w:cs="Times New Roman"/>
          <w:sz w:val="24"/>
          <w:szCs w:val="24"/>
        </w:rPr>
        <w:t xml:space="preserve"> [S</w:t>
      </w:r>
      <w:r w:rsidR="00B62089" w:rsidRPr="00EF5147">
        <w:rPr>
          <w:rFonts w:ascii="Times New Roman" w:hAnsi="Times New Roman" w:cs="Times New Roman"/>
          <w:sz w:val="24"/>
          <w:szCs w:val="24"/>
        </w:rPr>
        <w:t>ustainable development</w:t>
      </w:r>
      <w:r w:rsidR="00B62089">
        <w:rPr>
          <w:rFonts w:ascii="Times New Roman" w:hAnsi="Times New Roman" w:cs="Times New Roman"/>
          <w:sz w:val="24"/>
          <w:szCs w:val="24"/>
        </w:rPr>
        <w:t>]</w:t>
      </w:r>
    </w:p>
    <w:p w14:paraId="67CA3D34" w14:textId="6FB20095" w:rsidR="00B62089" w:rsidRPr="00B62089" w:rsidRDefault="006E3543" w:rsidP="00A81BF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083">
        <w:rPr>
          <w:rFonts w:ascii="Times New Roman" w:hAnsi="Times New Roman" w:cs="Times New Roman"/>
          <w:sz w:val="24"/>
          <w:szCs w:val="24"/>
        </w:rPr>
        <w:t>L</w:t>
      </w:r>
      <w:r w:rsidR="00622083" w:rsidRPr="00622083">
        <w:rPr>
          <w:rFonts w:ascii="Times New Roman" w:hAnsi="Times New Roman" w:cs="Times New Roman"/>
          <w:sz w:val="24"/>
          <w:szCs w:val="24"/>
        </w:rPr>
        <w:t>ightweight</w:t>
      </w:r>
      <w:r>
        <w:rPr>
          <w:rFonts w:ascii="Times New Roman" w:hAnsi="Times New Roman" w:cs="Times New Roman"/>
          <w:sz w:val="24"/>
          <w:szCs w:val="24"/>
        </w:rPr>
        <w:t>;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ould </w:t>
      </w:r>
      <w:r w:rsidR="006D4108">
        <w:rPr>
          <w:rFonts w:ascii="Times New Roman" w:hAnsi="Times New Roman" w:cs="Times New Roman"/>
          <w:sz w:val="24"/>
          <w:szCs w:val="24"/>
        </w:rPr>
        <w:t xml:space="preserve">be </w:t>
      </w:r>
      <w:r w:rsidR="00622083" w:rsidRPr="00622083">
        <w:rPr>
          <w:rFonts w:ascii="Times New Roman" w:hAnsi="Times New Roman" w:cs="Times New Roman"/>
          <w:sz w:val="24"/>
          <w:szCs w:val="24"/>
        </w:rPr>
        <w:t>use</w:t>
      </w:r>
      <w:r w:rsidR="006D4108">
        <w:rPr>
          <w:rFonts w:ascii="Times New Roman" w:hAnsi="Times New Roman" w:cs="Times New Roman"/>
          <w:sz w:val="24"/>
          <w:szCs w:val="24"/>
        </w:rPr>
        <w:t>d</w:t>
      </w:r>
      <w:r w:rsidR="00622083" w:rsidRPr="00622083">
        <w:rPr>
          <w:rFonts w:ascii="Times New Roman" w:hAnsi="Times New Roman" w:cs="Times New Roman"/>
          <w:sz w:val="24"/>
          <w:szCs w:val="24"/>
        </w:rPr>
        <w:t xml:space="preserve"> anywhere</w:t>
      </w:r>
      <w:r w:rsidR="00EF5147" w:rsidRPr="00B6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57BD9" w14:textId="2AB8FA5A" w:rsidR="00BD5FD6" w:rsidRDefault="00BD5FD6" w:rsidP="00BD5F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CD">
        <w:rPr>
          <w:rFonts w:ascii="Times New Roman" w:hAnsi="Times New Roman" w:cs="Times New Roman"/>
          <w:sz w:val="24"/>
          <w:szCs w:val="24"/>
        </w:rPr>
        <w:t>Desktop Graphical User Interface</w:t>
      </w:r>
      <w:r>
        <w:rPr>
          <w:rFonts w:ascii="Times New Roman" w:hAnsi="Times New Roman" w:cs="Times New Roman"/>
          <w:sz w:val="24"/>
          <w:szCs w:val="24"/>
        </w:rPr>
        <w:t xml:space="preserve"> [Java GUI]</w:t>
      </w:r>
    </w:p>
    <w:p w14:paraId="71DC7BF1" w14:textId="77777777" w:rsidR="00254877" w:rsidRDefault="00E77B56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B56">
        <w:rPr>
          <w:rFonts w:ascii="Times New Roman" w:hAnsi="Times New Roman" w:cs="Times New Roman"/>
          <w:sz w:val="24"/>
          <w:szCs w:val="24"/>
        </w:rPr>
        <w:t>Better display</w:t>
      </w:r>
      <w:r w:rsidR="008E7AD9">
        <w:rPr>
          <w:rFonts w:ascii="Times New Roman" w:hAnsi="Times New Roman" w:cs="Times New Roman"/>
          <w:sz w:val="24"/>
          <w:szCs w:val="24"/>
        </w:rPr>
        <w:t xml:space="preserve"> on size and </w:t>
      </w:r>
      <w:r w:rsidR="008E7AD9" w:rsidRPr="008E7AD9">
        <w:rPr>
          <w:rFonts w:ascii="Times New Roman" w:hAnsi="Times New Roman" w:cs="Times New Roman"/>
          <w:sz w:val="24"/>
          <w:szCs w:val="24"/>
        </w:rPr>
        <w:t>pixel</w:t>
      </w:r>
    </w:p>
    <w:p w14:paraId="32EF17E3" w14:textId="45652E3B" w:rsidR="00CD7A45" w:rsidRDefault="00254877" w:rsidP="002548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877">
        <w:rPr>
          <w:rFonts w:ascii="Times New Roman" w:hAnsi="Times New Roman" w:cs="Times New Roman"/>
          <w:sz w:val="24"/>
          <w:szCs w:val="24"/>
        </w:rPr>
        <w:t>Some ref</w:t>
      </w:r>
      <w:r w:rsidR="00860547">
        <w:rPr>
          <w:rFonts w:ascii="Times New Roman" w:hAnsi="Times New Roman" w:cs="Times New Roman"/>
          <w:sz w:val="24"/>
          <w:szCs w:val="24"/>
        </w:rPr>
        <w:t>s related to Web vs GUI</w:t>
      </w:r>
      <w:r w:rsidRPr="00254877">
        <w:rPr>
          <w:rFonts w:ascii="Times New Roman" w:hAnsi="Times New Roman" w:cs="Times New Roman"/>
          <w:sz w:val="24"/>
          <w:szCs w:val="24"/>
        </w:rPr>
        <w:t>:</w:t>
      </w:r>
    </w:p>
    <w:p w14:paraId="58E13312" w14:textId="0F6F1596" w:rsidR="00254877" w:rsidRDefault="007C347D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54877" w:rsidRPr="00E50B34">
          <w:rPr>
            <w:rStyle w:val="Hyperlink"/>
            <w:rFonts w:ascii="Times New Roman" w:hAnsi="Times New Roman" w:cs="Times New Roman"/>
            <w:sz w:val="24"/>
            <w:szCs w:val="24"/>
          </w:rPr>
          <w:t>https://www.nngroup.com/articles/the-difference-between-web-design-and-gui-design/</w:t>
        </w:r>
      </w:hyperlink>
      <w:r w:rsidR="00254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BE0F4" w14:textId="65DF22FE" w:rsidR="00254877" w:rsidRDefault="007C347D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54877" w:rsidRPr="00E50B34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https://stackoverflow.com/questions/648305/when-to-choose-between-web-interface-and-native-gui</w:t>
        </w:r>
      </w:hyperlink>
    </w:p>
    <w:p w14:paraId="23D6F2D9" w14:textId="0735BBD2" w:rsidR="00254877" w:rsidRPr="00254877" w:rsidRDefault="007C347D" w:rsidP="0025487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54877" w:rsidRPr="00E50B34">
          <w:rPr>
            <w:rStyle w:val="Hyperlink"/>
            <w:rFonts w:ascii="Times New Roman" w:hAnsi="Times New Roman" w:cs="Times New Roman"/>
            <w:sz w:val="24"/>
            <w:szCs w:val="24"/>
          </w:rPr>
          <w:t>https://www.boddunan.com/articles/education/19-engineering/7550-gui-versus-web-page-design.html</w:t>
        </w:r>
      </w:hyperlink>
    </w:p>
    <w:p w14:paraId="5A8CADDD" w14:textId="77777777" w:rsidR="00254877" w:rsidRDefault="00254877" w:rsidP="00CD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9E2DE" w14:textId="77777777" w:rsidR="001740A0" w:rsidRDefault="00CD7A45" w:rsidP="00174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A45">
        <w:rPr>
          <w:rFonts w:ascii="Times New Roman" w:hAnsi="Times New Roman" w:cs="Times New Roman"/>
          <w:sz w:val="24"/>
          <w:szCs w:val="24"/>
        </w:rPr>
        <w:t xml:space="preserve">Need </w:t>
      </w:r>
      <w:r w:rsidRPr="00CD7A45">
        <w:rPr>
          <w:rFonts w:ascii="Times New Roman" w:hAnsi="Times New Roman" w:cs="Times New Roman" w:hint="eastAsia"/>
          <w:sz w:val="24"/>
          <w:szCs w:val="24"/>
        </w:rPr>
        <w:t>come</w:t>
      </w:r>
      <w:r w:rsidRPr="00CD7A45">
        <w:rPr>
          <w:rFonts w:ascii="Times New Roman" w:hAnsi="Times New Roman" w:cs="Times New Roman"/>
          <w:sz w:val="24"/>
          <w:szCs w:val="24"/>
        </w:rPr>
        <w:t xml:space="preserve"> up with program use flow after reading the documentation Prof provided</w:t>
      </w:r>
      <w:r w:rsidR="001740A0">
        <w:rPr>
          <w:rFonts w:ascii="Times New Roman" w:hAnsi="Times New Roman" w:cs="Times New Roman"/>
          <w:sz w:val="24"/>
          <w:szCs w:val="24"/>
        </w:rPr>
        <w:t>.</w:t>
      </w:r>
    </w:p>
    <w:p w14:paraId="75D1E45E" w14:textId="77777777" w:rsidR="001740A0" w:rsidRDefault="001740A0" w:rsidP="001740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0A0">
        <w:rPr>
          <w:rFonts w:ascii="Times New Roman" w:hAnsi="Times New Roman" w:cs="Times New Roman"/>
          <w:sz w:val="24"/>
          <w:szCs w:val="24"/>
        </w:rPr>
        <w:t>Steps</w:t>
      </w:r>
    </w:p>
    <w:p w14:paraId="5E8EC1D3" w14:textId="601DE472" w:rsidR="00CD7A45" w:rsidRPr="001740A0" w:rsidRDefault="00CD7A45" w:rsidP="001740A0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0A0">
        <w:rPr>
          <w:rFonts w:ascii="Times New Roman" w:hAnsi="Times New Roman" w:cs="Times New Roman"/>
          <w:sz w:val="24"/>
          <w:szCs w:val="24"/>
        </w:rPr>
        <w:t>…</w:t>
      </w:r>
    </w:p>
    <w:p w14:paraId="5EFD2B8E" w14:textId="1D53A6E3" w:rsidR="00F778E5" w:rsidRDefault="00F778E5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62590" w14:textId="77777777" w:rsidR="00A2046E" w:rsidRDefault="00A2046E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4AC2A" w14:textId="790A6489" w:rsidR="00703F6E" w:rsidRPr="00703F6E" w:rsidRDefault="00703F6E" w:rsidP="004C4825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703F6E">
        <w:rPr>
          <w:rFonts w:ascii="Times New Roman" w:hAnsi="Times New Roman" w:cs="Times New Roman"/>
          <w:b/>
          <w:bCs w:val="0"/>
          <w:sz w:val="24"/>
          <w:szCs w:val="24"/>
        </w:rPr>
        <w:t>Back End:</w:t>
      </w:r>
    </w:p>
    <w:p w14:paraId="4F00BA1C" w14:textId="70A9B50A" w:rsidR="00C82A56" w:rsidRDefault="008123AD" w:rsidP="004C48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123AD">
        <w:rPr>
          <w:rFonts w:ascii="Times New Roman" w:hAnsi="Times New Roman" w:cs="Times New Roman"/>
          <w:sz w:val="24"/>
          <w:szCs w:val="24"/>
        </w:rPr>
        <w:t>alculation and logic</w:t>
      </w:r>
      <w:r w:rsidR="008E7D87">
        <w:rPr>
          <w:rFonts w:ascii="Times New Roman" w:hAnsi="Times New Roman" w:cs="Times New Roman"/>
          <w:sz w:val="24"/>
          <w:szCs w:val="24"/>
        </w:rPr>
        <w:t xml:space="preserve"> should e</w:t>
      </w:r>
      <w:r w:rsidR="00650F74">
        <w:rPr>
          <w:rFonts w:ascii="Times New Roman" w:hAnsi="Times New Roman" w:cs="Times New Roman"/>
          <w:sz w:val="24"/>
          <w:szCs w:val="24"/>
        </w:rPr>
        <w:t xml:space="preserve">nable to process </w:t>
      </w:r>
      <w:r w:rsidR="00D049A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650F74">
        <w:rPr>
          <w:rFonts w:ascii="Times New Roman" w:hAnsi="Times New Roman" w:cs="Times New Roman"/>
          <w:sz w:val="24"/>
          <w:szCs w:val="24"/>
        </w:rPr>
        <w:t>command</w:t>
      </w:r>
      <w:r w:rsidR="002B18A3">
        <w:rPr>
          <w:rFonts w:ascii="Times New Roman" w:hAnsi="Times New Roman" w:cs="Times New Roman"/>
          <w:sz w:val="24"/>
          <w:szCs w:val="24"/>
        </w:rPr>
        <w:t>s</w:t>
      </w:r>
      <w:r w:rsidR="00650F74">
        <w:rPr>
          <w:rFonts w:ascii="Times New Roman" w:hAnsi="Times New Roman" w:cs="Times New Roman"/>
          <w:sz w:val="24"/>
          <w:szCs w:val="24"/>
        </w:rPr>
        <w:t xml:space="preserve"> from the front-end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6132A13" w14:textId="474CB4E4" w:rsidR="00C82A56" w:rsidRDefault="00C82A56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C7866C5" w14:textId="3C056E76" w:rsidR="00C82A56" w:rsidRPr="00C82A56" w:rsidRDefault="00C82A56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A56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82A56">
        <w:rPr>
          <w:rFonts w:ascii="Times New Roman" w:hAnsi="Times New Roman" w:cs="Times New Roman"/>
          <w:sz w:val="24"/>
          <w:szCs w:val="24"/>
        </w:rPr>
        <w:t>Review</w:t>
      </w:r>
    </w:p>
    <w:p w14:paraId="601DE0B4" w14:textId="08335459" w:rsidR="00C82A56" w:rsidRDefault="009F42D5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343793E1" w14:textId="5AFB6D10" w:rsidR="00A44515" w:rsidRPr="00C82A56" w:rsidRDefault="00A44515" w:rsidP="00C82A5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3A48893" w14:textId="77777777" w:rsidR="00575065" w:rsidRDefault="00575065" w:rsidP="00B107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ADFA3" w14:textId="0C470D5B" w:rsidR="00B10754" w:rsidRPr="00DE1E08" w:rsidRDefault="0006107B" w:rsidP="00DE1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E1E08" w:rsidRPr="00DE1E08">
        <w:rPr>
          <w:rFonts w:ascii="Times New Roman" w:hAnsi="Times New Roman" w:cs="Times New Roman"/>
          <w:sz w:val="24"/>
          <w:szCs w:val="24"/>
        </w:rPr>
        <w:t xml:space="preserve">atabase for evidence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DE1E08" w:rsidRPr="00DE1E08">
        <w:rPr>
          <w:rFonts w:ascii="Times New Roman" w:hAnsi="Times New Roman" w:cs="Times New Roman"/>
          <w:sz w:val="24"/>
          <w:szCs w:val="24"/>
        </w:rPr>
        <w:t xml:space="preserve"> e</w:t>
      </w:r>
      <w:r w:rsidR="00B10754" w:rsidRPr="00DE1E08">
        <w:rPr>
          <w:rFonts w:ascii="Times New Roman" w:hAnsi="Times New Roman" w:cs="Times New Roman"/>
          <w:sz w:val="24"/>
          <w:szCs w:val="24"/>
        </w:rPr>
        <w:t>nable to store evidence</w:t>
      </w:r>
      <w:r w:rsidR="00B9573A">
        <w:rPr>
          <w:rFonts w:ascii="Times New Roman" w:hAnsi="Times New Roman" w:cs="Times New Roman"/>
          <w:sz w:val="24"/>
          <w:szCs w:val="24"/>
        </w:rPr>
        <w:t>:</w:t>
      </w:r>
    </w:p>
    <w:p w14:paraId="3E38E40A" w14:textId="6CAC0408" w:rsidR="00B10754" w:rsidRDefault="00B10754" w:rsidP="00B1075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the evidence needs to be future discussed,</w:t>
      </w:r>
    </w:p>
    <w:p w14:paraId="25D9C35B" w14:textId="2272C6D5" w:rsidR="00B10754" w:rsidRPr="003723F3" w:rsidRDefault="00EB3D04" w:rsidP="003723F3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 from</w:t>
      </w:r>
      <w:r w:rsidR="00B10754" w:rsidRPr="003723F3">
        <w:rPr>
          <w:rFonts w:ascii="Times New Roman" w:hAnsi="Times New Roman" w:cs="Times New Roman"/>
          <w:sz w:val="24"/>
          <w:szCs w:val="24"/>
        </w:rPr>
        <w:t xml:space="preserve"> </w:t>
      </w:r>
      <w:r w:rsidR="003723F3" w:rsidRPr="003723F3">
        <w:rPr>
          <w:rFonts w:ascii="Times New Roman" w:hAnsi="Times New Roman" w:cs="Times New Roman"/>
          <w:sz w:val="24"/>
          <w:szCs w:val="24"/>
        </w:rPr>
        <w:t>“Common Criteria for Information Technology</w:t>
      </w:r>
      <w:r w:rsidR="003723F3">
        <w:rPr>
          <w:rFonts w:ascii="Times New Roman" w:hAnsi="Times New Roman" w:cs="Times New Roman"/>
          <w:sz w:val="24"/>
          <w:szCs w:val="24"/>
        </w:rPr>
        <w:t xml:space="preserve"> </w:t>
      </w:r>
      <w:r w:rsidR="003723F3" w:rsidRPr="003723F3">
        <w:rPr>
          <w:rFonts w:ascii="Times New Roman" w:hAnsi="Times New Roman" w:cs="Times New Roman"/>
          <w:sz w:val="24"/>
          <w:szCs w:val="24"/>
        </w:rPr>
        <w:t>Security Evaluation</w:t>
      </w:r>
      <w:r w:rsidR="008B0B20">
        <w:rPr>
          <w:rFonts w:ascii="Times New Roman" w:hAnsi="Times New Roman" w:cs="Times New Roman"/>
          <w:sz w:val="24"/>
          <w:szCs w:val="24"/>
        </w:rPr>
        <w:t xml:space="preserve">, </w:t>
      </w:r>
      <w:r w:rsidR="008B0B20" w:rsidRPr="008B0B20">
        <w:rPr>
          <w:rFonts w:ascii="Times New Roman" w:hAnsi="Times New Roman" w:cs="Times New Roman"/>
          <w:sz w:val="24"/>
          <w:szCs w:val="24"/>
        </w:rPr>
        <w:t>Part 1: Introduction and general model</w:t>
      </w:r>
      <w:r w:rsidR="00FC0CCA">
        <w:rPr>
          <w:rFonts w:ascii="Times New Roman" w:hAnsi="Times New Roman" w:cs="Times New Roman"/>
          <w:sz w:val="24"/>
          <w:szCs w:val="24"/>
        </w:rPr>
        <w:t>”</w:t>
      </w:r>
      <w:r w:rsidR="008B0B20">
        <w:rPr>
          <w:rFonts w:ascii="Times New Roman" w:hAnsi="Times New Roman" w:cs="Times New Roman"/>
          <w:sz w:val="24"/>
          <w:szCs w:val="24"/>
        </w:rPr>
        <w:t xml:space="preserve">, </w:t>
      </w:r>
      <w:r w:rsidR="003723F3">
        <w:rPr>
          <w:rFonts w:ascii="Times New Roman" w:hAnsi="Times New Roman" w:cs="Times New Roman"/>
          <w:sz w:val="24"/>
          <w:szCs w:val="24"/>
        </w:rPr>
        <w:t>pp. 11</w:t>
      </w:r>
      <w:r w:rsidR="006A1B9D">
        <w:rPr>
          <w:rFonts w:ascii="Times New Roman" w:hAnsi="Times New Roman" w:cs="Times New Roman"/>
          <w:sz w:val="24"/>
          <w:szCs w:val="24"/>
        </w:rPr>
        <w:t>,</w:t>
      </w:r>
    </w:p>
    <w:p w14:paraId="61DAAA10" w14:textId="77777777" w:rsidR="00887E6A" w:rsidRPr="00887E6A" w:rsidRDefault="00887E6A" w:rsidP="00887E6A">
      <w:pPr>
        <w:pStyle w:val="IntenseQuote"/>
      </w:pPr>
      <w:r w:rsidRPr="00887E6A">
        <w:t>The CC addresses protection of assets from unauthorized disclosure,</w:t>
      </w:r>
    </w:p>
    <w:p w14:paraId="1CBB1D74" w14:textId="77777777" w:rsidR="00887E6A" w:rsidRPr="00887E6A" w:rsidRDefault="00887E6A" w:rsidP="00887E6A">
      <w:pPr>
        <w:pStyle w:val="IntenseQuote"/>
      </w:pPr>
      <w:r w:rsidRPr="00887E6A">
        <w:t>modification, or loss of use. The categories of protection relating to these</w:t>
      </w:r>
    </w:p>
    <w:p w14:paraId="5165A55C" w14:textId="77777777" w:rsidR="00887E6A" w:rsidRPr="00887E6A" w:rsidRDefault="00887E6A" w:rsidP="00887E6A">
      <w:pPr>
        <w:pStyle w:val="IntenseQuote"/>
      </w:pPr>
      <w:r w:rsidRPr="00887E6A">
        <w:t xml:space="preserve">three types of failure of security are commonly called </w:t>
      </w:r>
      <w:r w:rsidRPr="00887E6A">
        <w:rPr>
          <w:b/>
          <w:bCs w:val="0"/>
        </w:rPr>
        <w:t>confidentiality</w:t>
      </w:r>
      <w:r w:rsidRPr="00887E6A">
        <w:t>,</w:t>
      </w:r>
    </w:p>
    <w:p w14:paraId="4385996E" w14:textId="77777777" w:rsidR="00887E6A" w:rsidRPr="00887E6A" w:rsidRDefault="00887E6A" w:rsidP="00887E6A">
      <w:pPr>
        <w:pStyle w:val="IntenseQuote"/>
      </w:pPr>
      <w:r w:rsidRPr="00887E6A">
        <w:rPr>
          <w:b/>
          <w:bCs w:val="0"/>
        </w:rPr>
        <w:t>integrity</w:t>
      </w:r>
      <w:r w:rsidRPr="00887E6A">
        <w:t xml:space="preserve">, and </w:t>
      </w:r>
      <w:r w:rsidRPr="00887E6A">
        <w:rPr>
          <w:b/>
          <w:bCs w:val="0"/>
        </w:rPr>
        <w:t>availability</w:t>
      </w:r>
      <w:r w:rsidRPr="00887E6A">
        <w:t>, respectively.</w:t>
      </w:r>
    </w:p>
    <w:p w14:paraId="1610E957" w14:textId="2A559EFD" w:rsidR="00887E6A" w:rsidRDefault="00887E6A" w:rsidP="00887E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type of tags could </w:t>
      </w:r>
      <w:r w:rsidR="00DE376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 considered from the following three points:</w:t>
      </w:r>
    </w:p>
    <w:p w14:paraId="35FA4967" w14:textId="281D6E00" w:rsidR="00887E6A" w:rsidRDefault="00887E6A" w:rsidP="00887E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</w:t>
      </w:r>
    </w:p>
    <w:p w14:paraId="0C11B2C6" w14:textId="5196D720" w:rsidR="00887E6A" w:rsidRDefault="00887E6A" w:rsidP="00887E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</w:p>
    <w:p w14:paraId="22C7B8AC" w14:textId="2A596DF6" w:rsidR="00887E6A" w:rsidRDefault="00887E6A" w:rsidP="00887E6A">
      <w:pPr>
        <w:pStyle w:val="ListParagraph"/>
        <w:numPr>
          <w:ilvl w:val="2"/>
          <w:numId w:val="9"/>
        </w:numPr>
        <w:spacing w:after="0" w:line="240" w:lineRule="auto"/>
        <w:rPr>
          <w:ins w:id="31" w:author="Ni Nikki" w:date="2021-09-17T00:4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43DC4411" w14:textId="6E9AB94E" w:rsidR="00BE36E8" w:rsidRDefault="00BE36E8" w:rsidP="00BE36E8">
      <w:pPr>
        <w:pStyle w:val="ListParagraph"/>
        <w:numPr>
          <w:ilvl w:val="1"/>
          <w:numId w:val="9"/>
        </w:numPr>
        <w:spacing w:after="0" w:line="240" w:lineRule="auto"/>
        <w:rPr>
          <w:ins w:id="32" w:author="Ni Nikki" w:date="2021-09-17T00:45:00Z"/>
          <w:rFonts w:ascii="Times New Roman" w:hAnsi="Times New Roman" w:cs="Times New Roman"/>
          <w:sz w:val="24"/>
          <w:szCs w:val="24"/>
        </w:rPr>
      </w:pPr>
      <w:ins w:id="33" w:author="Ni Nikki" w:date="2021-09-17T00:45:00Z">
        <w:r>
          <w:rPr>
            <w:rFonts w:ascii="Times New Roman" w:hAnsi="Times New Roman" w:cs="Times New Roman"/>
            <w:sz w:val="24"/>
            <w:szCs w:val="24"/>
          </w:rPr>
          <w:t xml:space="preserve">Can also be classified </w:t>
        </w:r>
      </w:ins>
      <w:ins w:id="34" w:author="Ni Nikki" w:date="2021-09-17T00:46:00Z">
        <w:r>
          <w:rPr>
            <w:rFonts w:ascii="Times New Roman" w:hAnsi="Times New Roman" w:cs="Times New Roman"/>
            <w:sz w:val="24"/>
            <w:szCs w:val="24"/>
          </w:rPr>
          <w:t>following the specific criteria classification</w:t>
        </w:r>
      </w:ins>
      <w:ins w:id="35" w:author="Ni Nikki" w:date="2021-09-17T00:47:00Z">
        <w:r>
          <w:rPr>
            <w:rFonts w:ascii="Times New Roman" w:hAnsi="Times New Roman" w:cs="Times New Roman"/>
            <w:sz w:val="24"/>
            <w:szCs w:val="24"/>
          </w:rPr>
          <w:t xml:space="preserve"> (if we need to use criteria as tag)</w:t>
        </w:r>
      </w:ins>
      <w:ins w:id="36" w:author="Ni Nikki" w:date="2021-09-17T00:45:00Z">
        <w:r>
          <w:rPr>
            <w:rFonts w:ascii="Times New Roman" w:hAnsi="Times New Roman" w:cs="Times New Roman"/>
            <w:sz w:val="24"/>
            <w:szCs w:val="24"/>
          </w:rPr>
          <w:t>, like:</w:t>
        </w:r>
      </w:ins>
    </w:p>
    <w:p w14:paraId="40CB9E9A" w14:textId="7D47FE9E" w:rsidR="00BE36E8" w:rsidRDefault="00BE36E8" w:rsidP="00BE36E8">
      <w:pPr>
        <w:pStyle w:val="ListParagraph"/>
        <w:numPr>
          <w:ilvl w:val="2"/>
          <w:numId w:val="9"/>
        </w:numPr>
        <w:spacing w:after="0" w:line="240" w:lineRule="auto"/>
        <w:rPr>
          <w:ins w:id="37" w:author="Ni Nikki" w:date="2021-09-17T00:46:00Z"/>
          <w:rFonts w:ascii="Times New Roman" w:hAnsi="Times New Roman" w:cs="Times New Roman"/>
          <w:sz w:val="24"/>
          <w:szCs w:val="24"/>
        </w:rPr>
      </w:pPr>
      <w:ins w:id="38" w:author="Ni Nikki" w:date="2021-09-17T00:45:00Z">
        <w:r>
          <w:rPr>
            <w:rFonts w:ascii="Times New Roman" w:hAnsi="Times New Roman" w:cs="Times New Roman" w:hint="eastAsia"/>
            <w:sz w:val="24"/>
            <w:szCs w:val="24"/>
          </w:rPr>
          <w:t>C</w:t>
        </w:r>
        <w:r>
          <w:rPr>
            <w:rFonts w:ascii="Times New Roman" w:hAnsi="Times New Roman" w:cs="Times New Roman"/>
            <w:sz w:val="24"/>
            <w:szCs w:val="24"/>
          </w:rPr>
          <w:t>ommon Criteria</w:t>
        </w:r>
      </w:ins>
    </w:p>
    <w:p w14:paraId="4DFFE597" w14:textId="3246A5C0" w:rsidR="00BE36E8" w:rsidRDefault="00BE36E8" w:rsidP="00BE36E8">
      <w:pPr>
        <w:pStyle w:val="ListParagraph"/>
        <w:numPr>
          <w:ilvl w:val="3"/>
          <w:numId w:val="9"/>
        </w:numPr>
        <w:spacing w:after="0" w:line="240" w:lineRule="auto"/>
        <w:rPr>
          <w:ins w:id="39" w:author="Ni Nikki" w:date="2021-09-17T00:46:00Z"/>
          <w:rFonts w:ascii="Times New Roman" w:hAnsi="Times New Roman" w:cs="Times New Roman"/>
          <w:sz w:val="24"/>
          <w:szCs w:val="24"/>
        </w:rPr>
      </w:pPr>
      <w:ins w:id="40" w:author="Ni Nikki" w:date="2021-09-17T00:46:00Z">
        <w:r>
          <w:rPr>
            <w:rFonts w:ascii="Times New Roman" w:hAnsi="Times New Roman" w:cs="Times New Roman" w:hint="eastAsia"/>
            <w:sz w:val="24"/>
            <w:szCs w:val="24"/>
          </w:rPr>
          <w:t>S</w:t>
        </w:r>
        <w:r>
          <w:rPr>
            <w:rFonts w:ascii="Times New Roman" w:hAnsi="Times New Roman" w:cs="Times New Roman"/>
            <w:sz w:val="24"/>
            <w:szCs w:val="24"/>
          </w:rPr>
          <w:t>ecurity Functional Components</w:t>
        </w:r>
      </w:ins>
    </w:p>
    <w:p w14:paraId="5B5176E3" w14:textId="76D7533F" w:rsidR="00BE36E8" w:rsidRPr="00BE36E8" w:rsidRDefault="00BE36E8">
      <w:pPr>
        <w:pStyle w:val="ListParagraph"/>
        <w:numPr>
          <w:ilvl w:val="3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rPrChange w:id="41" w:author="Ni Nikki" w:date="2021-09-17T00:43:00Z">
            <w:rPr/>
          </w:rPrChange>
        </w:rPr>
        <w:pPrChange w:id="42" w:author="Ni Nikki" w:date="2021-09-17T00:46:00Z">
          <w:pPr>
            <w:pStyle w:val="ListParagraph"/>
            <w:numPr>
              <w:ilvl w:val="2"/>
              <w:numId w:val="9"/>
            </w:numPr>
            <w:spacing w:after="0" w:line="240" w:lineRule="auto"/>
            <w:ind w:left="2160" w:hanging="360"/>
          </w:pPr>
        </w:pPrChange>
      </w:pPr>
      <w:ins w:id="43" w:author="Ni Nikki" w:date="2021-09-17T00:46:00Z">
        <w:r>
          <w:rPr>
            <w:rFonts w:ascii="Times New Roman" w:hAnsi="Times New Roman" w:cs="Times New Roman" w:hint="eastAsia"/>
            <w:sz w:val="24"/>
            <w:szCs w:val="24"/>
          </w:rPr>
          <w:t>S</w:t>
        </w:r>
        <w:r>
          <w:rPr>
            <w:rFonts w:ascii="Times New Roman" w:hAnsi="Times New Roman" w:cs="Times New Roman"/>
            <w:sz w:val="24"/>
            <w:szCs w:val="24"/>
          </w:rPr>
          <w:t>ecurity Assurance Components</w:t>
        </w:r>
      </w:ins>
    </w:p>
    <w:p w14:paraId="77FFEE1B" w14:textId="2C7B49B1" w:rsidR="003C650E" w:rsidRDefault="00A44515" w:rsidP="00A445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storage could include but not </w:t>
      </w:r>
      <w:r w:rsidR="00DE376C">
        <w:rPr>
          <w:rFonts w:ascii="Times New Roman" w:hAnsi="Times New Roman" w:cs="Times New Roman"/>
          <w:sz w:val="24"/>
          <w:szCs w:val="24"/>
        </w:rPr>
        <w:t>limit</w:t>
      </w:r>
      <w:r>
        <w:rPr>
          <w:rFonts w:ascii="Times New Roman" w:hAnsi="Times New Roman" w:cs="Times New Roman"/>
          <w:sz w:val="24"/>
          <w:szCs w:val="24"/>
        </w:rPr>
        <w:t xml:space="preserve"> to tags, date, update location and user information</w:t>
      </w:r>
    </w:p>
    <w:p w14:paraId="6CBF5BB2" w14:textId="0044C7DE" w:rsidR="00A44515" w:rsidRDefault="003C650E" w:rsidP="00A44515">
      <w:pPr>
        <w:pStyle w:val="ListParagraph"/>
        <w:numPr>
          <w:ilvl w:val="0"/>
          <w:numId w:val="9"/>
        </w:numPr>
        <w:spacing w:after="0" w:line="240" w:lineRule="auto"/>
        <w:rPr>
          <w:ins w:id="44" w:author="Tiantian Lin" w:date="2021-09-19T22:54:00Z"/>
          <w:rFonts w:ascii="Times New Roman" w:hAnsi="Times New Roman" w:cs="Times New Roman"/>
          <w:sz w:val="24"/>
          <w:szCs w:val="24"/>
        </w:rPr>
      </w:pPr>
      <w:r w:rsidRPr="003C650E">
        <w:rPr>
          <w:rFonts w:ascii="Times New Roman" w:hAnsi="Times New Roman" w:cs="Times New Roman"/>
          <w:sz w:val="24"/>
          <w:szCs w:val="24"/>
        </w:rPr>
        <w:t xml:space="preserve">The detailed way of storage varies based on evidence type, </w:t>
      </w:r>
      <w:r w:rsidR="00567F69">
        <w:rPr>
          <w:rFonts w:ascii="Times New Roman" w:hAnsi="Times New Roman" w:cs="Times New Roman"/>
          <w:sz w:val="24"/>
          <w:szCs w:val="24"/>
        </w:rPr>
        <w:t>will</w:t>
      </w:r>
      <w:r w:rsidRPr="003C650E">
        <w:rPr>
          <w:rFonts w:ascii="Times New Roman" w:hAnsi="Times New Roman" w:cs="Times New Roman"/>
          <w:sz w:val="24"/>
          <w:szCs w:val="24"/>
        </w:rPr>
        <w:t xml:space="preserve"> be future discussed.</w:t>
      </w:r>
    </w:p>
    <w:p w14:paraId="69B447C4" w14:textId="77777777" w:rsidR="008801D6" w:rsidRPr="003C650E" w:rsidRDefault="008801D6" w:rsidP="008801D6">
      <w:pPr>
        <w:pStyle w:val="ListParagraph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  <w:pPrChange w:id="45" w:author="Tiantian Lin" w:date="2021-09-19T22:54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</w:p>
    <w:p w14:paraId="65207859" w14:textId="5134C99E" w:rsidR="00A44515" w:rsidRDefault="008801D6" w:rsidP="00A44515">
      <w:pPr>
        <w:spacing w:after="0" w:line="240" w:lineRule="auto"/>
        <w:rPr>
          <w:ins w:id="46" w:author="Tiantian Lin" w:date="2021-09-19T22:57:00Z"/>
          <w:rFonts w:ascii="Times New Roman" w:hAnsi="Times New Roman" w:cs="Times New Roman"/>
          <w:sz w:val="24"/>
          <w:szCs w:val="24"/>
        </w:rPr>
      </w:pPr>
      <w:ins w:id="47" w:author="Tiantian Lin" w:date="2021-09-19T22:53:00Z">
        <w:r>
          <w:rPr>
            <w:rFonts w:ascii="Times New Roman" w:hAnsi="Times New Roman" w:cs="Times New Roman" w:hint="eastAsia"/>
            <w:sz w:val="24"/>
            <w:szCs w:val="24"/>
          </w:rPr>
          <w:t>Collect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8" w:author="Tiantian Lin" w:date="2021-09-19T22:57:00Z">
        <w:r>
          <w:rPr>
            <w:rFonts w:ascii="Times New Roman" w:hAnsi="Times New Roman" w:cs="Times New Roman"/>
            <w:sz w:val="24"/>
            <w:szCs w:val="24"/>
          </w:rPr>
          <w:t>D</w:t>
        </w:r>
      </w:ins>
      <w:ins w:id="49" w:author="Tiantian Lin" w:date="2021-09-19T22:54:00Z">
        <w:r>
          <w:rPr>
            <w:rFonts w:ascii="Times New Roman" w:hAnsi="Times New Roman" w:cs="Times New Roman"/>
            <w:sz w:val="24"/>
            <w:szCs w:val="24"/>
          </w:rPr>
          <w:t>ata</w:t>
        </w:r>
        <w:r>
          <w:rPr>
            <w:rFonts w:ascii="Times New Roman" w:hAnsi="Times New Roman" w:cs="Times New Roman" w:hint="eastAsia"/>
            <w:sz w:val="24"/>
            <w:szCs w:val="24"/>
          </w:rPr>
          <w:t>:</w:t>
        </w:r>
        <w:r>
          <w:rPr>
            <w:rFonts w:ascii="Times New Roman" w:hAnsi="Times New Roman" w:cs="Times New Roman"/>
            <w:sz w:val="24"/>
            <w:szCs w:val="24"/>
          </w:rPr>
          <w:t xml:space="preserve"> the </w:t>
        </w:r>
      </w:ins>
      <w:ins w:id="50" w:author="Tiantian Lin" w:date="2021-09-19T22:55:00Z">
        <w:r>
          <w:rPr>
            <w:rFonts w:ascii="Times New Roman" w:hAnsi="Times New Roman" w:cs="Times New Roman"/>
            <w:sz w:val="24"/>
            <w:szCs w:val="24"/>
          </w:rPr>
          <w:t xml:space="preserve">system should be able to </w:t>
        </w:r>
      </w:ins>
      <w:ins w:id="51" w:author="Tiantian Lin" w:date="2021-09-19T22:56:00Z">
        <w:r>
          <w:rPr>
            <w:rFonts w:ascii="Times New Roman" w:hAnsi="Times New Roman" w:cs="Times New Roman"/>
            <w:sz w:val="24"/>
            <w:szCs w:val="24"/>
          </w:rPr>
          <w:t>e</w:t>
        </w:r>
        <w:r w:rsidRPr="008801D6">
          <w:rPr>
            <w:rFonts w:ascii="Times New Roman" w:hAnsi="Times New Roman" w:cs="Times New Roman"/>
            <w:sz w:val="24"/>
            <w:szCs w:val="24"/>
          </w:rPr>
          <w:t xml:space="preserve">xtract the key information </w:t>
        </w:r>
      </w:ins>
      <w:ins w:id="52" w:author="Tiantian Lin" w:date="2021-09-19T23:00:00Z">
        <w:r>
          <w:rPr>
            <w:rFonts w:ascii="Times New Roman" w:hAnsi="Times New Roman" w:cs="Times New Roman"/>
            <w:sz w:val="24"/>
            <w:szCs w:val="24"/>
          </w:rPr>
          <w:t xml:space="preserve">from the input files </w:t>
        </w:r>
      </w:ins>
      <w:ins w:id="53" w:author="Tiantian Lin" w:date="2021-09-19T22:56:00Z">
        <w:r w:rsidRPr="008801D6">
          <w:rPr>
            <w:rFonts w:ascii="Times New Roman" w:hAnsi="Times New Roman" w:cs="Times New Roman"/>
            <w:sz w:val="24"/>
            <w:szCs w:val="24"/>
          </w:rPr>
          <w:t>and store it in</w:t>
        </w:r>
        <w:r>
          <w:rPr>
            <w:rFonts w:ascii="Times New Roman" w:hAnsi="Times New Roman" w:cs="Times New Roman"/>
            <w:sz w:val="24"/>
            <w:szCs w:val="24"/>
          </w:rPr>
          <w:t xml:space="preserve"> the database</w:t>
        </w:r>
      </w:ins>
    </w:p>
    <w:p w14:paraId="250553DC" w14:textId="3CE14A7A" w:rsidR="008801D6" w:rsidRPr="008801D6" w:rsidRDefault="008801D6" w:rsidP="00A4451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rPrChange w:id="54" w:author="Tiantian Lin" w:date="2021-09-19T22:59:00Z">
            <w:rPr>
              <w:rFonts w:ascii="Times New Roman" w:hAnsi="Times New Roman" w:cs="Times New Roman" w:hint="eastAsia"/>
              <w:sz w:val="24"/>
              <w:szCs w:val="24"/>
            </w:rPr>
          </w:rPrChange>
        </w:rPr>
      </w:pPr>
      <w:ins w:id="55" w:author="Tiantian Lin" w:date="2021-09-19T22:57:00Z">
        <w:r>
          <w:rPr>
            <w:rFonts w:ascii="Times New Roman" w:hAnsi="Times New Roman" w:cs="Times New Roman" w:hint="eastAsia"/>
            <w:sz w:val="24"/>
            <w:szCs w:val="24"/>
          </w:rPr>
          <w:t>D</w:t>
        </w:r>
        <w:r>
          <w:rPr>
            <w:rFonts w:ascii="Times New Roman" w:hAnsi="Times New Roman" w:cs="Times New Roman"/>
            <w:sz w:val="24"/>
            <w:szCs w:val="24"/>
          </w:rPr>
          <w:t xml:space="preserve">ata Analysis: </w:t>
        </w:r>
      </w:ins>
      <w:ins w:id="56" w:author="Tiantian Lin" w:date="2021-09-19T22:59:00Z"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8801D6">
          <w:rPr>
            <w:rFonts w:ascii="Times New Roman" w:hAnsi="Times New Roman" w:cs="Times New Roman"/>
            <w:sz w:val="24"/>
            <w:szCs w:val="24"/>
          </w:rPr>
          <w:t>erform analysis and evaluation after classifying key data</w:t>
        </w:r>
      </w:ins>
    </w:p>
    <w:p w14:paraId="0D6ECEBD" w14:textId="2104983F" w:rsidR="00B41BBD" w:rsidRDefault="00B41BBD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17EE7" w14:textId="510B87AB" w:rsidR="00471E61" w:rsidRPr="00471E61" w:rsidRDefault="00471E61" w:rsidP="00A44515">
      <w:pPr>
        <w:spacing w:after="0" w:line="240" w:lineRule="auto"/>
        <w:rPr>
          <w:rFonts w:ascii="Times New Roman" w:hAnsi="Times New Roman" w:cs="Times New Roman"/>
          <w:b/>
          <w:bCs w:val="0"/>
          <w:sz w:val="24"/>
          <w:szCs w:val="24"/>
        </w:rPr>
      </w:pPr>
      <w:r w:rsidRPr="00471E61">
        <w:rPr>
          <w:rFonts w:ascii="Times New Roman" w:hAnsi="Times New Roman" w:cs="Times New Roman"/>
          <w:b/>
          <w:bCs w:val="0"/>
          <w:sz w:val="24"/>
          <w:szCs w:val="24"/>
        </w:rPr>
        <w:t>Development related:</w:t>
      </w:r>
    </w:p>
    <w:p w14:paraId="5345A89A" w14:textId="3D946E2D" w:rsidR="00DE1B93" w:rsidRPr="003D3D66" w:rsidRDefault="00DE1B93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66">
        <w:rPr>
          <w:rFonts w:ascii="Times New Roman" w:hAnsi="Times New Roman" w:cs="Times New Roman"/>
          <w:sz w:val="24"/>
          <w:szCs w:val="24"/>
        </w:rPr>
        <w:t>Version Management tool for this project: GitHub</w:t>
      </w:r>
    </w:p>
    <w:p w14:paraId="1EAD7CF6" w14:textId="5E96EFDA" w:rsidR="00B41BBD" w:rsidRDefault="00EC75D1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T</w:t>
      </w:r>
      <w:r w:rsidRPr="00EC75D1">
        <w:rPr>
          <w:rFonts w:ascii="Times New Roman" w:hAnsi="Times New Roman" w:cs="Times New Roman"/>
          <w:sz w:val="24"/>
          <w:szCs w:val="24"/>
        </w:rPr>
        <w:t>o be determined</w:t>
      </w:r>
    </w:p>
    <w:p w14:paraId="63777058" w14:textId="555F7FCB" w:rsidR="00EF12B4" w:rsidRDefault="00EF12B4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0420C" w14:textId="37197A8F" w:rsidR="00052B7F" w:rsidRDefault="00052B7F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B7F">
        <w:rPr>
          <w:rFonts w:ascii="Times New Roman" w:hAnsi="Times New Roman" w:cs="Times New Roman"/>
          <w:sz w:val="24"/>
          <w:szCs w:val="24"/>
        </w:rPr>
        <w:t xml:space="preserve">The questions left after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52B7F">
        <w:rPr>
          <w:rFonts w:ascii="Times New Roman" w:hAnsi="Times New Roman" w:cs="Times New Roman"/>
          <w:sz w:val="24"/>
          <w:szCs w:val="24"/>
        </w:rPr>
        <w:t>meeting:</w:t>
      </w:r>
    </w:p>
    <w:p w14:paraId="677F925E" w14:textId="2AD2996F" w:rsidR="00052B7F" w:rsidRDefault="00372370" w:rsidP="003723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Python a selectable programming language in this project?</w:t>
      </w:r>
    </w:p>
    <w:p w14:paraId="512FC945" w14:textId="4B93A896" w:rsidR="00372370" w:rsidRPr="00691E65" w:rsidRDefault="00372370" w:rsidP="003723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0679BC">
        <w:rPr>
          <w:rFonts w:ascii="Times New Roman" w:hAnsi="Times New Roman" w:cs="Times New Roman"/>
          <w:sz w:val="24"/>
          <w:szCs w:val="24"/>
        </w:rPr>
        <w:t xml:space="preserve"> format </w:t>
      </w:r>
      <w:r w:rsidR="00693F34">
        <w:rPr>
          <w:rFonts w:ascii="Times New Roman" w:hAnsi="Times New Roman" w:cs="Times New Roman"/>
          <w:sz w:val="24"/>
          <w:szCs w:val="24"/>
        </w:rPr>
        <w:t xml:space="preserve">will the evidence be? </w:t>
      </w:r>
      <w:r w:rsidR="00693F34" w:rsidRPr="00CA2CC7">
        <w:rPr>
          <w:rFonts w:ascii="Times New Roman" w:hAnsi="Times New Roman" w:cs="Times New Roman"/>
          <w:b/>
          <w:bCs w:val="0"/>
          <w:sz w:val="24"/>
          <w:szCs w:val="24"/>
        </w:rPr>
        <w:t>[Need investigations before asking]</w:t>
      </w:r>
    </w:p>
    <w:p w14:paraId="7AB76086" w14:textId="7C1FFF9F" w:rsidR="00691E65" w:rsidRPr="00372370" w:rsidRDefault="002F391B" w:rsidP="0037237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1D520F9" w14:textId="77777777" w:rsidR="0097467C" w:rsidRPr="00A44515" w:rsidRDefault="0097467C" w:rsidP="00A445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7467C" w:rsidRPr="00A44515" w:rsidSect="00CF7556">
      <w:footerReference w:type="default" r:id="rId10"/>
      <w:pgSz w:w="12240" w:h="15840" w:code="1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840F" w14:textId="77777777" w:rsidR="007C347D" w:rsidRDefault="007C347D" w:rsidP="0016306C">
      <w:pPr>
        <w:spacing w:after="0" w:line="240" w:lineRule="auto"/>
      </w:pPr>
      <w:r>
        <w:separator/>
      </w:r>
    </w:p>
  </w:endnote>
  <w:endnote w:type="continuationSeparator" w:id="0">
    <w:p w14:paraId="064F3198" w14:textId="77777777" w:rsidR="007C347D" w:rsidRDefault="007C347D" w:rsidP="0016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DF23" w14:textId="3BE3E48A" w:rsidR="0016306C" w:rsidRDefault="0016306C" w:rsidP="0016306C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16306C">
      <w:rPr>
        <w:rFonts w:ascii="Times New Roman" w:hAnsi="Times New Roman" w:cs="Times New Roman"/>
        <w:sz w:val="20"/>
        <w:szCs w:val="20"/>
      </w:rPr>
      <w:t>SYSC4907: Meeting discussion records</w:t>
    </w:r>
    <w:r>
      <w:rPr>
        <w:rFonts w:ascii="Times New Roman" w:hAnsi="Times New Roman" w:cs="Times New Roman"/>
        <w:sz w:val="20"/>
        <w:szCs w:val="20"/>
      </w:rPr>
      <w:t xml:space="preserve"> [09/16/2021]</w:t>
    </w:r>
  </w:p>
  <w:p w14:paraId="30C34FAF" w14:textId="73EF7187" w:rsidR="00C1163F" w:rsidRPr="0016306C" w:rsidRDefault="00C1163F" w:rsidP="0016306C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C1163F">
      <w:rPr>
        <w:rFonts w:ascii="Times New Roman" w:hAnsi="Times New Roman" w:cs="Times New Roman"/>
        <w:sz w:val="20"/>
        <w:szCs w:val="20"/>
      </w:rPr>
      <w:fldChar w:fldCharType="begin"/>
    </w:r>
    <w:r w:rsidRPr="00C1163F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C1163F">
      <w:rPr>
        <w:rFonts w:ascii="Times New Roman" w:hAnsi="Times New Roman" w:cs="Times New Roman"/>
        <w:sz w:val="20"/>
        <w:szCs w:val="20"/>
      </w:rPr>
      <w:fldChar w:fldCharType="separate"/>
    </w:r>
    <w:r w:rsidRPr="00C1163F">
      <w:rPr>
        <w:rFonts w:ascii="Times New Roman" w:hAnsi="Times New Roman" w:cs="Times New Roman"/>
        <w:noProof/>
        <w:sz w:val="20"/>
        <w:szCs w:val="20"/>
      </w:rPr>
      <w:t>1</w:t>
    </w:r>
    <w:r w:rsidRPr="00C1163F">
      <w:rPr>
        <w:rFonts w:ascii="Times New Roman" w:hAnsi="Times New Roman" w:cs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B61F" w14:textId="77777777" w:rsidR="007C347D" w:rsidRDefault="007C347D" w:rsidP="0016306C">
      <w:pPr>
        <w:spacing w:after="0" w:line="240" w:lineRule="auto"/>
      </w:pPr>
      <w:r>
        <w:separator/>
      </w:r>
    </w:p>
  </w:footnote>
  <w:footnote w:type="continuationSeparator" w:id="0">
    <w:p w14:paraId="3B45BD12" w14:textId="77777777" w:rsidR="007C347D" w:rsidRDefault="007C347D" w:rsidP="0016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327"/>
    <w:multiLevelType w:val="hybridMultilevel"/>
    <w:tmpl w:val="BD32D97A"/>
    <w:lvl w:ilvl="0" w:tplc="9B9E692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366CD"/>
    <w:multiLevelType w:val="hybridMultilevel"/>
    <w:tmpl w:val="0632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3659"/>
    <w:multiLevelType w:val="hybridMultilevel"/>
    <w:tmpl w:val="325C60A6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F65F3"/>
    <w:multiLevelType w:val="hybridMultilevel"/>
    <w:tmpl w:val="B8D0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3FB5"/>
    <w:multiLevelType w:val="hybridMultilevel"/>
    <w:tmpl w:val="959C2172"/>
    <w:lvl w:ilvl="0" w:tplc="83E453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C209FD"/>
    <w:multiLevelType w:val="hybridMultilevel"/>
    <w:tmpl w:val="75C0CF1A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D47F2"/>
    <w:multiLevelType w:val="hybridMultilevel"/>
    <w:tmpl w:val="BC023A2A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7312B"/>
    <w:multiLevelType w:val="hybridMultilevel"/>
    <w:tmpl w:val="FD76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9090E"/>
    <w:multiLevelType w:val="hybridMultilevel"/>
    <w:tmpl w:val="3C76E484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728E"/>
    <w:multiLevelType w:val="hybridMultilevel"/>
    <w:tmpl w:val="E9A85CC2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76C8F"/>
    <w:multiLevelType w:val="hybridMultilevel"/>
    <w:tmpl w:val="F52AD8C8"/>
    <w:lvl w:ilvl="0" w:tplc="9B9E69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147EB"/>
    <w:multiLevelType w:val="hybridMultilevel"/>
    <w:tmpl w:val="9F68C2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6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ntian Lin">
    <w15:presenceInfo w15:providerId="Windows Live" w15:userId="3a22989c4a8d9f44"/>
  </w15:person>
  <w15:person w15:author="Ni Nikki">
    <w15:presenceInfo w15:providerId="Windows Live" w15:userId="e509bdd6b5831d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F"/>
    <w:rsid w:val="00030CC8"/>
    <w:rsid w:val="00052B7F"/>
    <w:rsid w:val="0006107B"/>
    <w:rsid w:val="000679BC"/>
    <w:rsid w:val="00080C2E"/>
    <w:rsid w:val="00094802"/>
    <w:rsid w:val="000A116D"/>
    <w:rsid w:val="000C618D"/>
    <w:rsid w:val="000C7C19"/>
    <w:rsid w:val="00125185"/>
    <w:rsid w:val="00125D26"/>
    <w:rsid w:val="00136DD5"/>
    <w:rsid w:val="00137E21"/>
    <w:rsid w:val="00160B57"/>
    <w:rsid w:val="0016306C"/>
    <w:rsid w:val="001740A0"/>
    <w:rsid w:val="001B161F"/>
    <w:rsid w:val="001D79BC"/>
    <w:rsid w:val="00252E82"/>
    <w:rsid w:val="00254877"/>
    <w:rsid w:val="00285E8C"/>
    <w:rsid w:val="002A43AD"/>
    <w:rsid w:val="002B18A3"/>
    <w:rsid w:val="002D21F3"/>
    <w:rsid w:val="002E233D"/>
    <w:rsid w:val="002F391B"/>
    <w:rsid w:val="003072DA"/>
    <w:rsid w:val="003361A1"/>
    <w:rsid w:val="003612BC"/>
    <w:rsid w:val="00372370"/>
    <w:rsid w:val="003723F3"/>
    <w:rsid w:val="00383CE1"/>
    <w:rsid w:val="0039680C"/>
    <w:rsid w:val="003A0DC2"/>
    <w:rsid w:val="003A149F"/>
    <w:rsid w:val="003A5540"/>
    <w:rsid w:val="003C650E"/>
    <w:rsid w:val="003D3D66"/>
    <w:rsid w:val="003E0BB4"/>
    <w:rsid w:val="00424590"/>
    <w:rsid w:val="004410A8"/>
    <w:rsid w:val="0044408C"/>
    <w:rsid w:val="00471E61"/>
    <w:rsid w:val="00472114"/>
    <w:rsid w:val="00481A55"/>
    <w:rsid w:val="004A298E"/>
    <w:rsid w:val="004C0949"/>
    <w:rsid w:val="004C4825"/>
    <w:rsid w:val="004E21C1"/>
    <w:rsid w:val="00504E60"/>
    <w:rsid w:val="005125A8"/>
    <w:rsid w:val="00535484"/>
    <w:rsid w:val="00537260"/>
    <w:rsid w:val="005423A3"/>
    <w:rsid w:val="00553BF1"/>
    <w:rsid w:val="00567F69"/>
    <w:rsid w:val="00575065"/>
    <w:rsid w:val="00586DF3"/>
    <w:rsid w:val="00613C4E"/>
    <w:rsid w:val="00622083"/>
    <w:rsid w:val="00641C5A"/>
    <w:rsid w:val="00650F74"/>
    <w:rsid w:val="00662967"/>
    <w:rsid w:val="00663869"/>
    <w:rsid w:val="00691E65"/>
    <w:rsid w:val="00693F34"/>
    <w:rsid w:val="006A1B9D"/>
    <w:rsid w:val="006D4108"/>
    <w:rsid w:val="006D51D8"/>
    <w:rsid w:val="006E2730"/>
    <w:rsid w:val="006E3543"/>
    <w:rsid w:val="00700BDA"/>
    <w:rsid w:val="00703F6E"/>
    <w:rsid w:val="00756DFE"/>
    <w:rsid w:val="00773053"/>
    <w:rsid w:val="007779DE"/>
    <w:rsid w:val="007A1E22"/>
    <w:rsid w:val="007B7CA5"/>
    <w:rsid w:val="007C347D"/>
    <w:rsid w:val="007C771D"/>
    <w:rsid w:val="007C7B10"/>
    <w:rsid w:val="008123AD"/>
    <w:rsid w:val="00836F2F"/>
    <w:rsid w:val="00846363"/>
    <w:rsid w:val="008548F8"/>
    <w:rsid w:val="00860547"/>
    <w:rsid w:val="0086709F"/>
    <w:rsid w:val="008801D6"/>
    <w:rsid w:val="00887E6A"/>
    <w:rsid w:val="00893323"/>
    <w:rsid w:val="00897A8D"/>
    <w:rsid w:val="008A0B27"/>
    <w:rsid w:val="008A2007"/>
    <w:rsid w:val="008B02A2"/>
    <w:rsid w:val="008B0B20"/>
    <w:rsid w:val="008B5ABC"/>
    <w:rsid w:val="008E7AD9"/>
    <w:rsid w:val="008E7D87"/>
    <w:rsid w:val="00933F79"/>
    <w:rsid w:val="00950581"/>
    <w:rsid w:val="0097467C"/>
    <w:rsid w:val="0097589E"/>
    <w:rsid w:val="00987E79"/>
    <w:rsid w:val="0099159C"/>
    <w:rsid w:val="009E2262"/>
    <w:rsid w:val="009F42D5"/>
    <w:rsid w:val="00A10C0F"/>
    <w:rsid w:val="00A2046E"/>
    <w:rsid w:val="00A41DCD"/>
    <w:rsid w:val="00A44515"/>
    <w:rsid w:val="00A51622"/>
    <w:rsid w:val="00A81B66"/>
    <w:rsid w:val="00A81BF0"/>
    <w:rsid w:val="00AA6EA2"/>
    <w:rsid w:val="00AC3623"/>
    <w:rsid w:val="00AD22E6"/>
    <w:rsid w:val="00B10754"/>
    <w:rsid w:val="00B13734"/>
    <w:rsid w:val="00B41BBD"/>
    <w:rsid w:val="00B41FB3"/>
    <w:rsid w:val="00B526BE"/>
    <w:rsid w:val="00B62089"/>
    <w:rsid w:val="00B62F4B"/>
    <w:rsid w:val="00B9573A"/>
    <w:rsid w:val="00B95AB5"/>
    <w:rsid w:val="00BB7DEA"/>
    <w:rsid w:val="00BD5FD6"/>
    <w:rsid w:val="00BE36E8"/>
    <w:rsid w:val="00BF0C4F"/>
    <w:rsid w:val="00C079CA"/>
    <w:rsid w:val="00C1163F"/>
    <w:rsid w:val="00C13910"/>
    <w:rsid w:val="00C167F4"/>
    <w:rsid w:val="00C5052A"/>
    <w:rsid w:val="00C56A47"/>
    <w:rsid w:val="00C629AC"/>
    <w:rsid w:val="00C733FC"/>
    <w:rsid w:val="00C82A56"/>
    <w:rsid w:val="00CA142D"/>
    <w:rsid w:val="00CA2CC7"/>
    <w:rsid w:val="00CB747F"/>
    <w:rsid w:val="00CC6EBF"/>
    <w:rsid w:val="00CC6F76"/>
    <w:rsid w:val="00CD7A45"/>
    <w:rsid w:val="00CE3E5B"/>
    <w:rsid w:val="00CF7556"/>
    <w:rsid w:val="00D01DDD"/>
    <w:rsid w:val="00D049A8"/>
    <w:rsid w:val="00D1118A"/>
    <w:rsid w:val="00D16F36"/>
    <w:rsid w:val="00D23C61"/>
    <w:rsid w:val="00D364F7"/>
    <w:rsid w:val="00D53F5F"/>
    <w:rsid w:val="00D821DC"/>
    <w:rsid w:val="00D83A3D"/>
    <w:rsid w:val="00D90D52"/>
    <w:rsid w:val="00DA18B2"/>
    <w:rsid w:val="00DE1B93"/>
    <w:rsid w:val="00DE1E08"/>
    <w:rsid w:val="00DE376C"/>
    <w:rsid w:val="00E07203"/>
    <w:rsid w:val="00E2043B"/>
    <w:rsid w:val="00E21782"/>
    <w:rsid w:val="00E259C2"/>
    <w:rsid w:val="00E2704F"/>
    <w:rsid w:val="00E56412"/>
    <w:rsid w:val="00E567A2"/>
    <w:rsid w:val="00E6581A"/>
    <w:rsid w:val="00E65CB0"/>
    <w:rsid w:val="00E77B56"/>
    <w:rsid w:val="00E83C94"/>
    <w:rsid w:val="00EA73EF"/>
    <w:rsid w:val="00EB3D04"/>
    <w:rsid w:val="00EC042B"/>
    <w:rsid w:val="00EC75D1"/>
    <w:rsid w:val="00ED761A"/>
    <w:rsid w:val="00EF12B4"/>
    <w:rsid w:val="00EF5147"/>
    <w:rsid w:val="00F04504"/>
    <w:rsid w:val="00F07BA4"/>
    <w:rsid w:val="00F156C1"/>
    <w:rsid w:val="00F746FF"/>
    <w:rsid w:val="00F778E5"/>
    <w:rsid w:val="00F86040"/>
    <w:rsid w:val="00F957CA"/>
    <w:rsid w:val="00FB777A"/>
    <w:rsid w:val="00FC0CCA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0C643"/>
  <w15:chartTrackingRefBased/>
  <w15:docId w15:val="{2E1E0E40-6142-4E42-9473-659E8B61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bCs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7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5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63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6C"/>
  </w:style>
  <w:style w:type="paragraph" w:styleId="Footer">
    <w:name w:val="footer"/>
    <w:basedOn w:val="Normal"/>
    <w:link w:val="FooterChar"/>
    <w:uiPriority w:val="99"/>
    <w:unhideWhenUsed/>
    <w:rsid w:val="00163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6C"/>
  </w:style>
  <w:style w:type="character" w:styleId="FollowedHyperlink">
    <w:name w:val="FollowedHyperlink"/>
    <w:basedOn w:val="DefaultParagraphFont"/>
    <w:uiPriority w:val="99"/>
    <w:semiHidden/>
    <w:unhideWhenUsed/>
    <w:rsid w:val="00897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8305/when-to-choose-between-web-interface-and-native-gu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he-difference-between-web-design-and-gui-design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oddunan.com/articles/education/19-engineering/7550-gui-versus-web-page-desig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Tiantian Lin</cp:lastModifiedBy>
  <cp:revision>329</cp:revision>
  <dcterms:created xsi:type="dcterms:W3CDTF">2021-09-16T16:21:00Z</dcterms:created>
  <dcterms:modified xsi:type="dcterms:W3CDTF">2021-09-20T03:00:00Z</dcterms:modified>
</cp:coreProperties>
</file>